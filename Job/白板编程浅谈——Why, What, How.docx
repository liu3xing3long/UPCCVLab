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E24" w:rsidRPr="000C1E24" w:rsidRDefault="000C1E24" w:rsidP="000C1E24">
      <w:pPr>
        <w:widowControl/>
        <w:spacing w:line="288" w:lineRule="atLeast"/>
        <w:jc w:val="left"/>
        <w:textAlignment w:val="baseline"/>
        <w:outlineLvl w:val="0"/>
        <w:rPr>
          <w:rFonts w:ascii="Georgia" w:eastAsia="宋体" w:hAnsi="Georgia" w:cs="宋体"/>
          <w:b/>
          <w:bCs/>
          <w:kern w:val="36"/>
          <w:sz w:val="62"/>
          <w:szCs w:val="62"/>
        </w:rPr>
      </w:pPr>
      <w:r w:rsidRPr="000C1E24">
        <w:rPr>
          <w:rFonts w:ascii="Georgia" w:eastAsia="宋体" w:hAnsi="Georgia" w:cs="宋体"/>
          <w:b/>
          <w:bCs/>
          <w:kern w:val="36"/>
          <w:sz w:val="62"/>
          <w:szCs w:val="62"/>
        </w:rPr>
        <w:t>白板编程浅谈</w:t>
      </w:r>
      <w:r w:rsidRPr="000C1E24">
        <w:rPr>
          <w:rFonts w:ascii="Georgia" w:eastAsia="宋体" w:hAnsi="Georgia" w:cs="宋体"/>
          <w:b/>
          <w:bCs/>
          <w:kern w:val="36"/>
          <w:sz w:val="62"/>
          <w:szCs w:val="62"/>
        </w:rPr>
        <w:t>——Why, What, How</w:t>
      </w:r>
    </w:p>
    <w:p w:rsidR="000C1E24" w:rsidRPr="000C1E24" w:rsidRDefault="000C1E24" w:rsidP="000C1E24">
      <w:pPr>
        <w:widowControl/>
        <w:jc w:val="left"/>
        <w:textAlignment w:val="baseline"/>
        <w:rPr>
          <w:ins w:id="0" w:author="Unknown"/>
          <w:rFonts w:ascii="Arial" w:eastAsia="宋体" w:hAnsi="Arial" w:cs="Arial"/>
          <w:caps/>
          <w:color w:val="AAAAAA"/>
          <w:kern w:val="0"/>
          <w:sz w:val="22"/>
        </w:rPr>
      </w:pPr>
      <w:ins w:id="1" w:author="Unknown">
        <w:r w:rsidRPr="000C1E24">
          <w:rPr>
            <w:rFonts w:ascii="Arial" w:eastAsia="宋体" w:hAnsi="Arial" w:cs="Arial"/>
            <w:caps/>
            <w:color w:val="AAAAAA"/>
            <w:kern w:val="0"/>
            <w:sz w:val="22"/>
          </w:rPr>
          <w:t>2015</w:t>
        </w:r>
        <w:r w:rsidRPr="000C1E24">
          <w:rPr>
            <w:rFonts w:ascii="Arial" w:eastAsia="宋体" w:hAnsi="Arial" w:cs="Arial"/>
            <w:caps/>
            <w:color w:val="AAAAAA"/>
            <w:kern w:val="0"/>
            <w:sz w:val="22"/>
          </w:rPr>
          <w:t>年</w:t>
        </w:r>
        <w:r w:rsidRPr="000C1E24">
          <w:rPr>
            <w:rFonts w:ascii="Arial" w:eastAsia="宋体" w:hAnsi="Arial" w:cs="Arial"/>
            <w:caps/>
            <w:color w:val="AAAAAA"/>
            <w:kern w:val="0"/>
            <w:sz w:val="22"/>
          </w:rPr>
          <w:t xml:space="preserve"> 5</w:t>
        </w:r>
        <w:r w:rsidRPr="000C1E24">
          <w:rPr>
            <w:rFonts w:ascii="Arial" w:eastAsia="宋体" w:hAnsi="Arial" w:cs="Arial"/>
            <w:caps/>
            <w:color w:val="AAAAAA"/>
            <w:kern w:val="0"/>
            <w:sz w:val="22"/>
          </w:rPr>
          <w:t>月</w:t>
        </w:r>
        <w:r w:rsidRPr="000C1E24">
          <w:rPr>
            <w:rFonts w:ascii="Arial" w:eastAsia="宋体" w:hAnsi="Arial" w:cs="Arial"/>
            <w:caps/>
            <w:color w:val="AAAAAA"/>
            <w:kern w:val="0"/>
            <w:sz w:val="22"/>
          </w:rPr>
          <w:t>31</w:t>
        </w:r>
        <w:r w:rsidRPr="000C1E24">
          <w:rPr>
            <w:rFonts w:ascii="Arial" w:eastAsia="宋体" w:hAnsi="Arial" w:cs="Arial"/>
            <w:caps/>
            <w:color w:val="AAAAAA"/>
            <w:kern w:val="0"/>
            <w:sz w:val="22"/>
          </w:rPr>
          <w:t>日</w:t>
        </w:r>
        <w:r w:rsidRPr="000C1E24">
          <w:rPr>
            <w:rFonts w:ascii="Arial" w:eastAsia="宋体" w:hAnsi="Arial" w:cs="Arial"/>
            <w:caps/>
            <w:color w:val="AAAAAA"/>
            <w:kern w:val="0"/>
            <w:sz w:val="22"/>
          </w:rPr>
          <w:t> | </w:t>
        </w:r>
        <w:r w:rsidRPr="000C1E24">
          <w:rPr>
            <w:rFonts w:ascii="Arial" w:eastAsia="宋体" w:hAnsi="Arial" w:cs="Arial"/>
            <w:caps/>
            <w:color w:val="AAAAAA"/>
            <w:kern w:val="0"/>
            <w:sz w:val="22"/>
          </w:rPr>
          <w:fldChar w:fldCharType="begin"/>
        </w:r>
        <w:r w:rsidRPr="000C1E24">
          <w:rPr>
            <w:rFonts w:ascii="Arial" w:eastAsia="宋体" w:hAnsi="Arial" w:cs="Arial"/>
            <w:caps/>
            <w:color w:val="AAAAAA"/>
            <w:kern w:val="0"/>
            <w:sz w:val="22"/>
          </w:rPr>
          <w:instrText xml:space="preserve"> HYPERLINK "http://zh.lucida.me/blog/whiteboard-coding-demystified/" \l "disqus_thread" </w:instrText>
        </w:r>
        <w:r w:rsidRPr="000C1E24">
          <w:rPr>
            <w:rFonts w:ascii="Arial" w:eastAsia="宋体" w:hAnsi="Arial" w:cs="Arial"/>
            <w:caps/>
            <w:color w:val="AAAAAA"/>
            <w:kern w:val="0"/>
            <w:sz w:val="22"/>
          </w:rPr>
          <w:fldChar w:fldCharType="separate"/>
        </w:r>
        <w:r w:rsidRPr="000C1E24">
          <w:rPr>
            <w:rFonts w:ascii="inherit" w:eastAsia="宋体" w:hAnsi="inherit" w:cs="Arial"/>
            <w:caps/>
            <w:color w:val="751590"/>
            <w:kern w:val="0"/>
            <w:sz w:val="25"/>
            <w:szCs w:val="25"/>
            <w:u w:val="single"/>
            <w:bdr w:val="none" w:sz="0" w:space="0" w:color="auto" w:frame="1"/>
          </w:rPr>
          <w:t>评论</w:t>
        </w:r>
        <w:r w:rsidRPr="000C1E24">
          <w:rPr>
            <w:rFonts w:ascii="Arial" w:eastAsia="宋体" w:hAnsi="Arial" w:cs="Arial"/>
            <w:caps/>
            <w:color w:val="AAAAAA"/>
            <w:kern w:val="0"/>
            <w:sz w:val="22"/>
          </w:rPr>
          <w:fldChar w:fldCharType="end"/>
        </w:r>
      </w:ins>
    </w:p>
    <w:p w:rsidR="000C1E24" w:rsidRPr="000C1E24" w:rsidRDefault="000C1E24" w:rsidP="000C1E24">
      <w:pPr>
        <w:widowControl/>
        <w:shd w:val="clear" w:color="auto" w:fill="F8F8F8"/>
        <w:spacing w:line="414" w:lineRule="atLeast"/>
        <w:jc w:val="left"/>
        <w:textAlignment w:val="baseline"/>
        <w:rPr>
          <w:ins w:id="2" w:author="Unknown"/>
          <w:rFonts w:ascii="inherit" w:eastAsia="宋体" w:hAnsi="inherit" w:cs="宋体"/>
          <w:color w:val="222222"/>
          <w:kern w:val="0"/>
          <w:sz w:val="28"/>
          <w:szCs w:val="28"/>
        </w:rPr>
      </w:pPr>
      <w:ins w:id="3" w:author="Unknown">
        <w:r w:rsidRPr="000C1E24">
          <w:rPr>
            <w:rFonts w:ascii="inherit" w:eastAsia="宋体" w:hAnsi="inherit" w:cs="宋体"/>
            <w:color w:val="222222"/>
            <w:kern w:val="0"/>
            <w:sz w:val="28"/>
            <w:szCs w:val="28"/>
          </w:rPr>
          <w:t>作者：</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"http://lucida.me/about"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Lucida</w:t>
        </w:r>
        <w:r w:rsidRPr="000C1E24">
          <w:rPr>
            <w:rFonts w:ascii="inherit" w:eastAsia="宋体" w:hAnsi="inherit" w:cs="宋体" w:hint="eastAsia"/>
            <w:color w:val="222222"/>
            <w:kern w:val="0"/>
            <w:sz w:val="28"/>
            <w:szCs w:val="28"/>
          </w:rPr>
          <w:fldChar w:fldCharType="end"/>
        </w:r>
      </w:ins>
    </w:p>
    <w:p w:rsidR="000C1E24" w:rsidRPr="000C1E24" w:rsidRDefault="000C1E24" w:rsidP="000C1E24">
      <w:pPr>
        <w:widowControl/>
        <w:numPr>
          <w:ilvl w:val="0"/>
          <w:numId w:val="1"/>
        </w:numPr>
        <w:shd w:val="clear" w:color="auto" w:fill="F8F8F8"/>
        <w:spacing w:line="414" w:lineRule="atLeast"/>
        <w:ind w:left="0"/>
        <w:jc w:val="left"/>
        <w:textAlignment w:val="baseline"/>
        <w:rPr>
          <w:ins w:id="4" w:author="Unknown"/>
          <w:rFonts w:ascii="inherit" w:eastAsia="宋体" w:hAnsi="inherit" w:cs="宋体"/>
          <w:color w:val="222222"/>
          <w:kern w:val="0"/>
          <w:sz w:val="28"/>
          <w:szCs w:val="28"/>
        </w:rPr>
      </w:pPr>
      <w:ins w:id="5" w:author="Unknown">
        <w:r w:rsidRPr="000C1E24">
          <w:rPr>
            <w:rFonts w:ascii="inherit" w:eastAsia="宋体" w:hAnsi="inherit" w:cs="宋体"/>
            <w:color w:val="222222"/>
            <w:kern w:val="0"/>
            <w:sz w:val="28"/>
            <w:szCs w:val="28"/>
          </w:rPr>
          <w:t>微博：</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"http://www.weibo.com/pegong/"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@peng_gong</w:t>
        </w:r>
        <w:r w:rsidRPr="000C1E24">
          <w:rPr>
            <w:rFonts w:ascii="inherit" w:eastAsia="宋体" w:hAnsi="inherit" w:cs="宋体" w:hint="eastAsia"/>
            <w:color w:val="222222"/>
            <w:kern w:val="0"/>
            <w:sz w:val="28"/>
            <w:szCs w:val="28"/>
          </w:rPr>
          <w:fldChar w:fldCharType="end"/>
        </w:r>
      </w:ins>
    </w:p>
    <w:p w:rsidR="000C1E24" w:rsidRPr="000C1E24" w:rsidRDefault="000C1E24" w:rsidP="000C1E24">
      <w:pPr>
        <w:widowControl/>
        <w:numPr>
          <w:ilvl w:val="0"/>
          <w:numId w:val="1"/>
        </w:numPr>
        <w:shd w:val="clear" w:color="auto" w:fill="F8F8F8"/>
        <w:spacing w:line="414" w:lineRule="atLeast"/>
        <w:ind w:left="0"/>
        <w:jc w:val="left"/>
        <w:textAlignment w:val="baseline"/>
        <w:rPr>
          <w:ins w:id="6" w:author="Unknown"/>
          <w:rFonts w:ascii="inherit" w:eastAsia="宋体" w:hAnsi="inherit" w:cs="宋体"/>
          <w:color w:val="222222"/>
          <w:kern w:val="0"/>
          <w:sz w:val="28"/>
          <w:szCs w:val="28"/>
        </w:rPr>
      </w:pPr>
      <w:ins w:id="7" w:author="Unknown">
        <w:r w:rsidRPr="000C1E24">
          <w:rPr>
            <w:rFonts w:ascii="inherit" w:eastAsia="宋体" w:hAnsi="inherit" w:cs="宋体"/>
            <w:color w:val="222222"/>
            <w:kern w:val="0"/>
            <w:sz w:val="28"/>
            <w:szCs w:val="28"/>
          </w:rPr>
          <w:t>豆瓣：</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"http://www.douban.com/people/figure9/"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@figure9</w:t>
        </w:r>
        <w:r w:rsidRPr="000C1E24">
          <w:rPr>
            <w:rFonts w:ascii="inherit" w:eastAsia="宋体" w:hAnsi="inherit" w:cs="宋体" w:hint="eastAsia"/>
            <w:color w:val="222222"/>
            <w:kern w:val="0"/>
            <w:sz w:val="28"/>
            <w:szCs w:val="28"/>
          </w:rPr>
          <w:fldChar w:fldCharType="end"/>
        </w:r>
      </w:ins>
    </w:p>
    <w:p w:rsidR="000C1E24" w:rsidRPr="000C1E24" w:rsidRDefault="000C1E24" w:rsidP="000C1E24">
      <w:pPr>
        <w:widowControl/>
        <w:shd w:val="clear" w:color="auto" w:fill="F8F8F8"/>
        <w:spacing w:line="414" w:lineRule="atLeast"/>
        <w:jc w:val="left"/>
        <w:textAlignment w:val="baseline"/>
        <w:rPr>
          <w:ins w:id="8" w:author="Unknown"/>
          <w:rFonts w:ascii="inherit" w:eastAsia="宋体" w:hAnsi="inherit" w:cs="宋体"/>
          <w:color w:val="222222"/>
          <w:kern w:val="0"/>
          <w:sz w:val="28"/>
          <w:szCs w:val="28"/>
        </w:rPr>
      </w:pPr>
      <w:ins w:id="9" w:author="Unknown">
        <w:r w:rsidRPr="000C1E24">
          <w:rPr>
            <w:rFonts w:ascii="inherit" w:eastAsia="宋体" w:hAnsi="inherit" w:cs="宋体"/>
            <w:color w:val="222222"/>
            <w:kern w:val="0"/>
            <w:sz w:val="28"/>
            <w:szCs w:val="28"/>
          </w:rPr>
          <w:t>原文链接：</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"http://lucida.me/blog/whiteboard-coding-demystified/"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http://lucida.me/blog/whiteboard-coding-demystified/</w:t>
        </w:r>
        <w:r w:rsidRPr="000C1E24">
          <w:rPr>
            <w:rFonts w:ascii="inherit" w:eastAsia="宋体" w:hAnsi="inherit" w:cs="宋体" w:hint="eastAsia"/>
            <w:color w:val="222222"/>
            <w:kern w:val="0"/>
            <w:sz w:val="28"/>
            <w:szCs w:val="28"/>
          </w:rPr>
          <w:fldChar w:fldCharType="end"/>
        </w:r>
      </w:ins>
    </w:p>
    <w:p w:rsidR="000C1E24" w:rsidRPr="000C1E24" w:rsidRDefault="000C1E24" w:rsidP="000C1E24">
      <w:pPr>
        <w:widowControl/>
        <w:shd w:val="clear" w:color="auto" w:fill="F8F8F8"/>
        <w:spacing w:line="414" w:lineRule="atLeast"/>
        <w:jc w:val="left"/>
        <w:textAlignment w:val="baseline"/>
        <w:rPr>
          <w:ins w:id="10" w:author="Unknown"/>
          <w:rFonts w:ascii="inherit" w:eastAsia="宋体" w:hAnsi="inherit" w:cs="宋体"/>
          <w:color w:val="222222"/>
          <w:kern w:val="0"/>
          <w:sz w:val="28"/>
          <w:szCs w:val="28"/>
        </w:rPr>
      </w:pPr>
      <w:ins w:id="11" w:author="Unknown">
        <w:r w:rsidRPr="000C1E24">
          <w:rPr>
            <w:rFonts w:ascii="inherit" w:eastAsia="宋体" w:hAnsi="inherit" w:cs="宋体"/>
            <w:i/>
            <w:iCs/>
            <w:color w:val="222222"/>
            <w:kern w:val="0"/>
            <w:sz w:val="28"/>
            <w:szCs w:val="28"/>
            <w:bdr w:val="none" w:sz="0" w:space="0" w:color="auto" w:frame="1"/>
          </w:rPr>
          <w:t>这篇文章节选自我正在撰写的一本关于应届生面试求职的书籍，欢迎在评论或微博（</w:t>
        </w:r>
        <w:r w:rsidRPr="000C1E24">
          <w:rPr>
            <w:rFonts w:ascii="inherit" w:eastAsia="宋体" w:hAnsi="inherit" w:cs="宋体" w:hint="eastAsia"/>
            <w:i/>
            <w:iCs/>
            <w:color w:val="222222"/>
            <w:kern w:val="0"/>
            <w:sz w:val="28"/>
            <w:szCs w:val="28"/>
            <w:bdr w:val="none" w:sz="0" w:space="0" w:color="auto" w:frame="1"/>
          </w:rPr>
          <w:fldChar w:fldCharType="begin"/>
        </w:r>
        <w:r w:rsidRPr="000C1E24">
          <w:rPr>
            <w:rFonts w:ascii="inherit" w:eastAsia="宋体" w:hAnsi="inherit" w:cs="宋体" w:hint="eastAsia"/>
            <w:i/>
            <w:iCs/>
            <w:color w:val="222222"/>
            <w:kern w:val="0"/>
            <w:sz w:val="28"/>
            <w:szCs w:val="28"/>
            <w:bdr w:val="none" w:sz="0" w:space="0" w:color="auto" w:frame="1"/>
          </w:rPr>
          <w:instrText xml:space="preserve"> HYPERLINK "http://www.weibo.com/pegong" </w:instrText>
        </w:r>
        <w:r w:rsidRPr="000C1E24">
          <w:rPr>
            <w:rFonts w:ascii="inherit" w:eastAsia="宋体" w:hAnsi="inherit" w:cs="宋体" w:hint="eastAsia"/>
            <w:i/>
            <w:iCs/>
            <w:color w:val="222222"/>
            <w:kern w:val="0"/>
            <w:sz w:val="28"/>
            <w:szCs w:val="28"/>
            <w:bdr w:val="none" w:sz="0" w:space="0" w:color="auto" w:frame="1"/>
          </w:rPr>
          <w:fldChar w:fldCharType="separate"/>
        </w:r>
        <w:r w:rsidRPr="000C1E24">
          <w:rPr>
            <w:rFonts w:ascii="inherit" w:eastAsia="宋体" w:hAnsi="inherit" w:cs="宋体"/>
            <w:i/>
            <w:iCs/>
            <w:color w:val="751590"/>
            <w:kern w:val="0"/>
            <w:sz w:val="28"/>
            <w:szCs w:val="28"/>
            <w:u w:val="single"/>
            <w:bdr w:val="none" w:sz="0" w:space="0" w:color="auto" w:frame="1"/>
          </w:rPr>
          <w:t>@peng_gong</w:t>
        </w:r>
        <w:r w:rsidRPr="000C1E24">
          <w:rPr>
            <w:rFonts w:ascii="inherit" w:eastAsia="宋体" w:hAnsi="inherit" w:cs="宋体" w:hint="eastAsia"/>
            <w:i/>
            <w:iCs/>
            <w:color w:val="222222"/>
            <w:kern w:val="0"/>
            <w:sz w:val="28"/>
            <w:szCs w:val="28"/>
            <w:bdr w:val="none" w:sz="0" w:space="0" w:color="auto" w:frame="1"/>
          </w:rPr>
          <w:fldChar w:fldCharType="end"/>
        </w:r>
        <w:r w:rsidRPr="000C1E24">
          <w:rPr>
            <w:rFonts w:ascii="inherit" w:eastAsia="宋体" w:hAnsi="inherit" w:cs="宋体"/>
            <w:i/>
            <w:iCs/>
            <w:color w:val="222222"/>
            <w:kern w:val="0"/>
            <w:sz w:val="28"/>
            <w:szCs w:val="28"/>
            <w:bdr w:val="none" w:sz="0" w:space="0" w:color="auto" w:frame="1"/>
          </w:rPr>
          <w:t>）上留言反馈。</w:t>
        </w:r>
      </w:ins>
    </w:p>
    <w:p w:rsidR="000C1E24" w:rsidRPr="000C1E24" w:rsidRDefault="000C1E24" w:rsidP="000C1E24">
      <w:pPr>
        <w:widowControl/>
        <w:shd w:val="clear" w:color="auto" w:fill="F8F8F8"/>
        <w:spacing w:line="414" w:lineRule="atLeast"/>
        <w:jc w:val="left"/>
        <w:textAlignment w:val="baseline"/>
        <w:rPr>
          <w:ins w:id="12" w:author="Unknown"/>
          <w:rFonts w:ascii="inherit" w:eastAsia="宋体" w:hAnsi="inherit" w:cs="宋体"/>
          <w:color w:val="222222"/>
          <w:kern w:val="0"/>
          <w:sz w:val="28"/>
          <w:szCs w:val="28"/>
        </w:rPr>
      </w:pPr>
      <w:ins w:id="13" w:author="Unknown">
        <w:r w:rsidRPr="000C1E24">
          <w:rPr>
            <w:rFonts w:ascii="inherit" w:eastAsia="宋体" w:hAnsi="inherit" w:cs="宋体"/>
            <w:color w:val="222222"/>
            <w:kern w:val="0"/>
            <w:sz w:val="28"/>
            <w:szCs w:val="28"/>
          </w:rPr>
          <w:t>面试很困难，技术面试更加困难</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只用</w:t>
        </w:r>
        <w:r w:rsidRPr="000C1E24">
          <w:rPr>
            <w:rFonts w:ascii="inherit" w:eastAsia="宋体" w:hAnsi="inherit" w:cs="宋体"/>
            <w:color w:val="222222"/>
            <w:kern w:val="0"/>
            <w:sz w:val="28"/>
            <w:szCs w:val="28"/>
          </w:rPr>
          <w:t xml:space="preserve"> 45 ~ 60 </w:t>
        </w:r>
        <w:r w:rsidRPr="000C1E24">
          <w:rPr>
            <w:rFonts w:ascii="inherit" w:eastAsia="宋体" w:hAnsi="inherit" w:cs="宋体"/>
            <w:color w:val="222222"/>
            <w:kern w:val="0"/>
            <w:sz w:val="28"/>
            <w:szCs w:val="28"/>
          </w:rPr>
          <w:t>分钟是很难考察出面试者的水平的。所以</w:t>
        </w:r>
        <w:r w:rsidRPr="000C1E24">
          <w:rPr>
            <w:rFonts w:ascii="inherit" w:eastAsia="宋体" w:hAnsi="inherit" w:cs="宋体"/>
            <w:color w:val="222222"/>
            <w:kern w:val="0"/>
            <w:sz w:val="28"/>
            <w:szCs w:val="28"/>
          </w:rPr>
          <w:t> </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"http://mindhacks.cn/"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刘未鹏</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在他的</w:t>
        </w:r>
        <w:r w:rsidRPr="000C1E24">
          <w:rPr>
            <w:rFonts w:ascii="inherit" w:eastAsia="宋体" w:hAnsi="inherit" w:cs="宋体"/>
            <w:color w:val="222222"/>
            <w:kern w:val="0"/>
            <w:sz w:val="28"/>
            <w:szCs w:val="28"/>
          </w:rPr>
          <w:t> </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"http://mindhacks.cn/2011/11/04/how-to-interview-a-person-for-two-years/"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怎样花两年时间去面试一个人</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一文中鼓励面试者创建</w:t>
        </w:r>
        <w:r w:rsidRPr="000C1E24">
          <w:rPr>
            <w:rFonts w:ascii="inherit" w:eastAsia="宋体" w:hAnsi="inherit" w:cs="宋体"/>
            <w:color w:val="222222"/>
            <w:kern w:val="0"/>
            <w:sz w:val="28"/>
            <w:szCs w:val="28"/>
          </w:rPr>
          <w:t xml:space="preserve"> </w:t>
        </w:r>
        <w:proofErr w:type="spellStart"/>
        <w:r w:rsidRPr="000C1E24">
          <w:rPr>
            <w:rFonts w:ascii="inherit" w:eastAsia="宋体" w:hAnsi="inherit" w:cs="宋体"/>
            <w:color w:val="222222"/>
            <w:kern w:val="0"/>
            <w:sz w:val="28"/>
            <w:szCs w:val="28"/>
          </w:rPr>
          <w:t>GitHub</w:t>
        </w:r>
        <w:proofErr w:type="spellEnd"/>
        <w:r w:rsidRPr="000C1E24">
          <w:rPr>
            <w:rFonts w:ascii="inherit" w:eastAsia="宋体" w:hAnsi="inherit" w:cs="宋体"/>
            <w:color w:val="222222"/>
            <w:kern w:val="0"/>
            <w:sz w:val="28"/>
            <w:szCs w:val="28"/>
          </w:rPr>
          <w:t xml:space="preserve"> </w:t>
        </w:r>
        <w:r w:rsidRPr="000C1E24">
          <w:rPr>
            <w:rFonts w:ascii="inherit" w:eastAsia="宋体" w:hAnsi="inherit" w:cs="宋体"/>
            <w:color w:val="222222"/>
            <w:kern w:val="0"/>
            <w:sz w:val="28"/>
            <w:szCs w:val="28"/>
          </w:rPr>
          <w:t>账号，阅读技术书籍，建立技术影响力，从而提供给面试官真实，明确，可度量的经历。</w:t>
        </w:r>
      </w:ins>
    </w:p>
    <w:p w:rsidR="000C1E24" w:rsidRPr="000C1E24" w:rsidRDefault="000C1E24" w:rsidP="000C1E24">
      <w:pPr>
        <w:widowControl/>
        <w:shd w:val="clear" w:color="auto" w:fill="F8F8F8"/>
        <w:spacing w:after="360" w:line="414" w:lineRule="atLeast"/>
        <w:jc w:val="left"/>
        <w:textAlignment w:val="baseline"/>
        <w:rPr>
          <w:ins w:id="14" w:author="Unknown"/>
          <w:rFonts w:ascii="inherit" w:eastAsia="宋体" w:hAnsi="inherit" w:cs="宋体"/>
          <w:color w:val="222222"/>
          <w:kern w:val="0"/>
          <w:sz w:val="28"/>
          <w:szCs w:val="28"/>
        </w:rPr>
      </w:pPr>
      <w:ins w:id="15" w:author="Unknown">
        <w:r w:rsidRPr="000C1E24">
          <w:rPr>
            <w:rFonts w:ascii="inherit" w:eastAsia="宋体" w:hAnsi="inherit" w:cs="宋体"/>
            <w:color w:val="222222"/>
            <w:kern w:val="0"/>
            <w:sz w:val="28"/>
            <w:szCs w:val="28"/>
          </w:rPr>
          <w:t>这种方法对面试者效果很好，但对面试官效果就很一般</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面试官要面对大量的面试者，这些面试者之中可能只有很少人拥有技术博客，但这并不代表他们的技术能力不够强（也许他们对写作不感兴趣）；另一方面，一些人拥有技术博客，但这也不能说明他们的水平就一定会很牛（也许他们在嘴遁呢）。</w:t>
        </w:r>
      </w:ins>
    </w:p>
    <w:p w:rsidR="000C1E24" w:rsidRPr="000C1E24" w:rsidRDefault="000C1E24" w:rsidP="000C1E24">
      <w:pPr>
        <w:widowControl/>
        <w:shd w:val="clear" w:color="auto" w:fill="F8F8F8"/>
        <w:spacing w:after="360" w:line="414" w:lineRule="atLeast"/>
        <w:jc w:val="left"/>
        <w:textAlignment w:val="baseline"/>
        <w:rPr>
          <w:ins w:id="16" w:author="Unknown"/>
          <w:rFonts w:ascii="inherit" w:eastAsia="宋体" w:hAnsi="inherit" w:cs="宋体"/>
          <w:color w:val="222222"/>
          <w:kern w:val="0"/>
          <w:sz w:val="28"/>
          <w:szCs w:val="28"/>
        </w:rPr>
      </w:pPr>
      <w:ins w:id="17" w:author="Unknown">
        <w:r w:rsidRPr="000C1E24">
          <w:rPr>
            <w:rFonts w:ascii="inherit" w:eastAsia="宋体" w:hAnsi="inherit" w:cs="宋体"/>
            <w:color w:val="222222"/>
            <w:kern w:val="0"/>
            <w:sz w:val="28"/>
            <w:szCs w:val="28"/>
          </w:rPr>
          <w:t>总之，技术博客和</w:t>
        </w:r>
        <w:r w:rsidRPr="000C1E24">
          <w:rPr>
            <w:rFonts w:ascii="inherit" w:eastAsia="宋体" w:hAnsi="inherit" w:cs="宋体"/>
            <w:color w:val="222222"/>
            <w:kern w:val="0"/>
            <w:sz w:val="28"/>
            <w:szCs w:val="28"/>
          </w:rPr>
          <w:t xml:space="preserve"> </w:t>
        </w:r>
        <w:proofErr w:type="spellStart"/>
        <w:r w:rsidRPr="000C1E24">
          <w:rPr>
            <w:rFonts w:ascii="inherit" w:eastAsia="宋体" w:hAnsi="inherit" w:cs="宋体"/>
            <w:color w:val="222222"/>
            <w:kern w:val="0"/>
            <w:sz w:val="28"/>
            <w:szCs w:val="28"/>
          </w:rPr>
          <w:t>GitHub</w:t>
        </w:r>
        <w:proofErr w:type="spellEnd"/>
        <w:r w:rsidRPr="000C1E24">
          <w:rPr>
            <w:rFonts w:ascii="inherit" w:eastAsia="宋体" w:hAnsi="inherit" w:cs="宋体"/>
            <w:color w:val="222222"/>
            <w:kern w:val="0"/>
            <w:sz w:val="28"/>
            <w:szCs w:val="28"/>
          </w:rPr>
          <w:t xml:space="preserve"> </w:t>
        </w:r>
        <w:r w:rsidRPr="000C1E24">
          <w:rPr>
            <w:rFonts w:ascii="inherit" w:eastAsia="宋体" w:hAnsi="inherit" w:cs="宋体"/>
            <w:color w:val="222222"/>
            <w:kern w:val="0"/>
            <w:sz w:val="28"/>
            <w:szCs w:val="28"/>
          </w:rPr>
          <w:t>账号是加分项，但技术面试仍然必不可少。所以，问题又回来了，如何进行高效的技术面试？或者说，如何在</w:t>
        </w:r>
        <w:r w:rsidRPr="000C1E24">
          <w:rPr>
            <w:rFonts w:ascii="inherit" w:eastAsia="宋体" w:hAnsi="inherit" w:cs="宋体"/>
            <w:color w:val="222222"/>
            <w:kern w:val="0"/>
            <w:sz w:val="28"/>
            <w:szCs w:val="28"/>
          </w:rPr>
          <w:t xml:space="preserve"> 45 ~ 60 </w:t>
        </w:r>
        <w:r w:rsidRPr="000C1E24">
          <w:rPr>
            <w:rFonts w:ascii="inherit" w:eastAsia="宋体" w:hAnsi="inherit" w:cs="宋体"/>
            <w:color w:val="222222"/>
            <w:kern w:val="0"/>
            <w:sz w:val="28"/>
            <w:szCs w:val="28"/>
          </w:rPr>
          <w:t>分钟内尽可能准确的考察出面试者的技术水平？</w:t>
        </w:r>
      </w:ins>
    </w:p>
    <w:p w:rsidR="000C1E24" w:rsidRPr="000C1E24" w:rsidRDefault="000C1E24" w:rsidP="000C1E24">
      <w:pPr>
        <w:widowControl/>
        <w:shd w:val="clear" w:color="auto" w:fill="F8F8F8"/>
        <w:spacing w:after="360" w:line="414" w:lineRule="atLeast"/>
        <w:jc w:val="left"/>
        <w:textAlignment w:val="baseline"/>
        <w:rPr>
          <w:ins w:id="18" w:author="Unknown"/>
          <w:rFonts w:ascii="inherit" w:eastAsia="宋体" w:hAnsi="inherit" w:cs="宋体"/>
          <w:color w:val="222222"/>
          <w:kern w:val="0"/>
          <w:sz w:val="28"/>
          <w:szCs w:val="28"/>
        </w:rPr>
      </w:pPr>
      <w:ins w:id="19" w:author="Unknown">
        <w:r w:rsidRPr="000C1E24">
          <w:rPr>
            <w:rFonts w:ascii="inherit" w:eastAsia="宋体" w:hAnsi="inherit" w:cs="宋体"/>
            <w:color w:val="222222"/>
            <w:kern w:val="0"/>
            <w:sz w:val="28"/>
            <w:szCs w:val="28"/>
          </w:rPr>
          <w:lastRenderedPageBreak/>
          <w:t>回答这个问题之前，让我们先看下技术面试中的常见问题都有什么：</w:t>
        </w:r>
      </w:ins>
    </w:p>
    <w:p w:rsidR="000C1E24" w:rsidRPr="000C1E24" w:rsidRDefault="000C1E24" w:rsidP="000C1E24">
      <w:pPr>
        <w:widowControl/>
        <w:shd w:val="clear" w:color="auto" w:fill="F8F8F8"/>
        <w:spacing w:after="240" w:line="414" w:lineRule="atLeast"/>
        <w:jc w:val="left"/>
        <w:textAlignment w:val="baseline"/>
        <w:outlineLvl w:val="1"/>
        <w:rPr>
          <w:ins w:id="20" w:author="Unknown"/>
          <w:rFonts w:ascii="Georgia" w:eastAsia="宋体" w:hAnsi="Georgia" w:cs="宋体"/>
          <w:b/>
          <w:bCs/>
          <w:color w:val="222222"/>
          <w:kern w:val="0"/>
          <w:sz w:val="42"/>
          <w:szCs w:val="42"/>
        </w:rPr>
      </w:pPr>
      <w:ins w:id="21" w:author="Unknown">
        <w:r w:rsidRPr="000C1E24">
          <w:rPr>
            <w:rFonts w:ascii="Georgia" w:eastAsia="宋体" w:hAnsi="Georgia" w:cs="宋体"/>
            <w:b/>
            <w:bCs/>
            <w:color w:val="222222"/>
            <w:kern w:val="0"/>
            <w:sz w:val="42"/>
            <w:szCs w:val="42"/>
          </w:rPr>
          <w:t>技术面试中的常见问题</w:t>
        </w:r>
      </w:ins>
    </w:p>
    <w:p w:rsidR="000C1E24" w:rsidRPr="000C1E24" w:rsidRDefault="000C1E24" w:rsidP="000C1E24">
      <w:pPr>
        <w:widowControl/>
        <w:shd w:val="clear" w:color="auto" w:fill="F8F8F8"/>
        <w:spacing w:after="360" w:line="414" w:lineRule="atLeast"/>
        <w:jc w:val="left"/>
        <w:textAlignment w:val="baseline"/>
        <w:rPr>
          <w:ins w:id="22" w:author="Unknown"/>
          <w:rFonts w:ascii="inherit" w:eastAsia="宋体" w:hAnsi="inherit" w:cs="宋体"/>
          <w:color w:val="222222"/>
          <w:kern w:val="0"/>
          <w:sz w:val="28"/>
          <w:szCs w:val="28"/>
        </w:rPr>
      </w:pPr>
      <w:ins w:id="23" w:author="Unknown">
        <w:r w:rsidRPr="000C1E24">
          <w:rPr>
            <w:rFonts w:ascii="inherit" w:eastAsia="宋体" w:hAnsi="inherit" w:cs="宋体"/>
            <w:color w:val="222222"/>
            <w:kern w:val="0"/>
            <w:sz w:val="28"/>
            <w:szCs w:val="28"/>
          </w:rPr>
          <w:t>技术面试中的问题大致可以分为</w:t>
        </w:r>
        <w:r w:rsidRPr="000C1E24">
          <w:rPr>
            <w:rFonts w:ascii="inherit" w:eastAsia="宋体" w:hAnsi="inherit" w:cs="宋体"/>
            <w:color w:val="222222"/>
            <w:kern w:val="0"/>
            <w:sz w:val="28"/>
            <w:szCs w:val="28"/>
          </w:rPr>
          <w:t xml:space="preserve"> 5 </w:t>
        </w:r>
        <w:r w:rsidRPr="000C1E24">
          <w:rPr>
            <w:rFonts w:ascii="inherit" w:eastAsia="宋体" w:hAnsi="inherit" w:cs="宋体"/>
            <w:color w:val="222222"/>
            <w:kern w:val="0"/>
            <w:sz w:val="28"/>
            <w:szCs w:val="28"/>
          </w:rPr>
          <w:t>类：</w:t>
        </w:r>
      </w:ins>
    </w:p>
    <w:p w:rsidR="000C1E24" w:rsidRPr="000C1E24" w:rsidRDefault="000C1E24" w:rsidP="000C1E24">
      <w:pPr>
        <w:widowControl/>
        <w:numPr>
          <w:ilvl w:val="0"/>
          <w:numId w:val="2"/>
        </w:numPr>
        <w:shd w:val="clear" w:color="auto" w:fill="F8F8F8"/>
        <w:spacing w:line="414" w:lineRule="atLeast"/>
        <w:ind w:left="0"/>
        <w:jc w:val="left"/>
        <w:textAlignment w:val="baseline"/>
        <w:rPr>
          <w:ins w:id="24" w:author="Unknown"/>
          <w:rFonts w:ascii="inherit" w:eastAsia="宋体" w:hAnsi="inherit" w:cs="宋体"/>
          <w:color w:val="222222"/>
          <w:kern w:val="0"/>
          <w:sz w:val="28"/>
          <w:szCs w:val="28"/>
        </w:rPr>
      </w:pPr>
      <w:ins w:id="25" w:author="Unknown">
        <w:r w:rsidRPr="000C1E24">
          <w:rPr>
            <w:rFonts w:ascii="inherit" w:eastAsia="宋体" w:hAnsi="inherit" w:cs="宋体"/>
            <w:color w:val="222222"/>
            <w:kern w:val="0"/>
            <w:sz w:val="28"/>
            <w:szCs w:val="28"/>
          </w:rPr>
          <w:t>编码：考察面试者的编码能力，一般要求面试者在</w:t>
        </w:r>
        <w:r w:rsidRPr="000C1E24">
          <w:rPr>
            <w:rFonts w:ascii="inherit" w:eastAsia="宋体" w:hAnsi="inherit" w:cs="宋体"/>
            <w:color w:val="222222"/>
            <w:kern w:val="0"/>
            <w:sz w:val="28"/>
            <w:szCs w:val="28"/>
          </w:rPr>
          <w:t xml:space="preserve"> 20 ~ 30 </w:t>
        </w:r>
        <w:r w:rsidRPr="000C1E24">
          <w:rPr>
            <w:rFonts w:ascii="inherit" w:eastAsia="宋体" w:hAnsi="inherit" w:cs="宋体"/>
            <w:color w:val="222222"/>
            <w:kern w:val="0"/>
            <w:sz w:val="28"/>
            <w:szCs w:val="28"/>
          </w:rPr>
          <w:t>分钟之内编写一段需求明确的小程序（例：编写一个函数划分一个整形数组，把负数放在左边，零放在中间，正数放在右边）；</w:t>
        </w:r>
      </w:ins>
    </w:p>
    <w:p w:rsidR="000C1E24" w:rsidRPr="000C1E24" w:rsidRDefault="000C1E24" w:rsidP="000C1E24">
      <w:pPr>
        <w:widowControl/>
        <w:numPr>
          <w:ilvl w:val="0"/>
          <w:numId w:val="2"/>
        </w:numPr>
        <w:shd w:val="clear" w:color="auto" w:fill="F8F8F8"/>
        <w:spacing w:line="414" w:lineRule="atLeast"/>
        <w:ind w:left="0"/>
        <w:jc w:val="left"/>
        <w:textAlignment w:val="baseline"/>
        <w:rPr>
          <w:ins w:id="26" w:author="Unknown"/>
          <w:rFonts w:ascii="inherit" w:eastAsia="宋体" w:hAnsi="inherit" w:cs="宋体"/>
          <w:color w:val="222222"/>
          <w:kern w:val="0"/>
          <w:sz w:val="28"/>
          <w:szCs w:val="28"/>
        </w:rPr>
      </w:pPr>
      <w:ins w:id="27" w:author="Unknown">
        <w:r w:rsidRPr="000C1E24">
          <w:rPr>
            <w:rFonts w:ascii="inherit" w:eastAsia="宋体" w:hAnsi="inherit" w:cs="宋体"/>
            <w:color w:val="222222"/>
            <w:kern w:val="0"/>
            <w:sz w:val="28"/>
            <w:szCs w:val="28"/>
          </w:rPr>
          <w:t>设计：考察面试者的设计</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表达能力，一般要求面试者在</w:t>
        </w:r>
        <w:r w:rsidRPr="000C1E24">
          <w:rPr>
            <w:rFonts w:ascii="inherit" w:eastAsia="宋体" w:hAnsi="inherit" w:cs="宋体"/>
            <w:color w:val="222222"/>
            <w:kern w:val="0"/>
            <w:sz w:val="28"/>
            <w:szCs w:val="28"/>
          </w:rPr>
          <w:t xml:space="preserve"> 30 </w:t>
        </w:r>
        <w:r w:rsidRPr="000C1E24">
          <w:rPr>
            <w:rFonts w:ascii="inherit" w:eastAsia="宋体" w:hAnsi="inherit" w:cs="宋体"/>
            <w:color w:val="222222"/>
            <w:kern w:val="0"/>
            <w:sz w:val="28"/>
            <w:szCs w:val="28"/>
          </w:rPr>
          <w:t>分钟左右内给出一个系统的大致设计（例：设计一个类似微博的系统）</w:t>
        </w:r>
      </w:ins>
    </w:p>
    <w:p w:rsidR="000C1E24" w:rsidRPr="000C1E24" w:rsidRDefault="000C1E24" w:rsidP="000C1E24">
      <w:pPr>
        <w:widowControl/>
        <w:numPr>
          <w:ilvl w:val="0"/>
          <w:numId w:val="2"/>
        </w:numPr>
        <w:shd w:val="clear" w:color="auto" w:fill="F8F8F8"/>
        <w:spacing w:line="414" w:lineRule="atLeast"/>
        <w:ind w:left="0"/>
        <w:jc w:val="left"/>
        <w:textAlignment w:val="baseline"/>
        <w:rPr>
          <w:ins w:id="28" w:author="Unknown"/>
          <w:rFonts w:ascii="inherit" w:eastAsia="宋体" w:hAnsi="inherit" w:cs="宋体"/>
          <w:color w:val="222222"/>
          <w:kern w:val="0"/>
          <w:sz w:val="28"/>
          <w:szCs w:val="28"/>
        </w:rPr>
      </w:pPr>
      <w:ins w:id="29" w:author="Unknown">
        <w:r w:rsidRPr="000C1E24">
          <w:rPr>
            <w:rFonts w:ascii="inherit" w:eastAsia="宋体" w:hAnsi="inherit" w:cs="宋体"/>
            <w:color w:val="222222"/>
            <w:kern w:val="0"/>
            <w:sz w:val="28"/>
            <w:szCs w:val="28"/>
          </w:rPr>
          <w:t>项目：考察面试者的设计</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表达能力以及其简历的真实度（例：描述你做过的</w:t>
        </w:r>
        <w:r w:rsidRPr="000C1E24">
          <w:rPr>
            <w:rFonts w:ascii="inherit" w:eastAsia="宋体" w:hAnsi="inherit" w:cs="宋体"/>
            <w:color w:val="222222"/>
            <w:kern w:val="0"/>
            <w:sz w:val="28"/>
            <w:szCs w:val="28"/>
          </w:rPr>
          <w:t xml:space="preserve"> xxx </w:t>
        </w:r>
        <w:r w:rsidRPr="000C1E24">
          <w:rPr>
            <w:rFonts w:ascii="inherit" w:eastAsia="宋体" w:hAnsi="inherit" w:cs="宋体"/>
            <w:color w:val="222222"/>
            <w:kern w:val="0"/>
            <w:sz w:val="28"/>
            <w:szCs w:val="28"/>
          </w:rPr>
          <w:t>系统中的难点，以及你是如何克服这些难点）</w:t>
        </w:r>
      </w:ins>
    </w:p>
    <w:p w:rsidR="000C1E24" w:rsidRPr="000C1E24" w:rsidRDefault="000C1E24" w:rsidP="000C1E24">
      <w:pPr>
        <w:widowControl/>
        <w:numPr>
          <w:ilvl w:val="0"/>
          <w:numId w:val="2"/>
        </w:numPr>
        <w:shd w:val="clear" w:color="auto" w:fill="F8F8F8"/>
        <w:spacing w:line="414" w:lineRule="atLeast"/>
        <w:ind w:left="0"/>
        <w:jc w:val="left"/>
        <w:textAlignment w:val="baseline"/>
        <w:rPr>
          <w:ins w:id="30" w:author="Unknown"/>
          <w:rFonts w:ascii="inherit" w:eastAsia="宋体" w:hAnsi="inherit" w:cs="宋体"/>
          <w:color w:val="222222"/>
          <w:kern w:val="0"/>
          <w:sz w:val="28"/>
          <w:szCs w:val="28"/>
        </w:rPr>
      </w:pPr>
      <w:ins w:id="31" w:author="Unknown">
        <w:r w:rsidRPr="000C1E24">
          <w:rPr>
            <w:rFonts w:ascii="inherit" w:eastAsia="宋体" w:hAnsi="inherit" w:cs="宋体"/>
            <w:color w:val="222222"/>
            <w:kern w:val="0"/>
            <w:sz w:val="28"/>
            <w:szCs w:val="28"/>
          </w:rPr>
          <w:t>脑筋急转弯：考察面试者的『反应</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智力』（例：如果你变成蚂蚁大小然后被扔进一个搅拌机里，你将如何脱身？）</w:t>
        </w:r>
      </w:ins>
    </w:p>
    <w:p w:rsidR="000C1E24" w:rsidRPr="000C1E24" w:rsidRDefault="000C1E24" w:rsidP="000C1E24">
      <w:pPr>
        <w:widowControl/>
        <w:numPr>
          <w:ilvl w:val="0"/>
          <w:numId w:val="2"/>
        </w:numPr>
        <w:shd w:val="clear" w:color="auto" w:fill="F8F8F8"/>
        <w:spacing w:line="414" w:lineRule="atLeast"/>
        <w:ind w:left="0"/>
        <w:jc w:val="left"/>
        <w:textAlignment w:val="baseline"/>
        <w:rPr>
          <w:ins w:id="32" w:author="Unknown"/>
          <w:rFonts w:ascii="inherit" w:eastAsia="宋体" w:hAnsi="inherit" w:cs="宋体"/>
          <w:color w:val="222222"/>
          <w:kern w:val="0"/>
          <w:sz w:val="28"/>
          <w:szCs w:val="28"/>
        </w:rPr>
      </w:pPr>
      <w:ins w:id="33" w:author="Unknown">
        <w:r w:rsidRPr="000C1E24">
          <w:rPr>
            <w:rFonts w:ascii="inherit" w:eastAsia="宋体" w:hAnsi="inherit" w:cs="宋体"/>
            <w:color w:val="222222"/>
            <w:kern w:val="0"/>
            <w:sz w:val="28"/>
            <w:szCs w:val="28"/>
          </w:rPr>
          <w:t>查漏：考察面试者对某种技术的熟练度（例：</w:t>
        </w:r>
        <w:r w:rsidRPr="000C1E24">
          <w:rPr>
            <w:rFonts w:ascii="inherit" w:eastAsia="宋体" w:hAnsi="inherit" w:cs="宋体"/>
            <w:color w:val="222222"/>
            <w:kern w:val="0"/>
            <w:sz w:val="28"/>
            <w:szCs w:val="28"/>
          </w:rPr>
          <w:t xml:space="preserve">Java </w:t>
        </w:r>
        <w:r w:rsidRPr="000C1E24">
          <w:rPr>
            <w:rFonts w:ascii="inherit" w:eastAsia="宋体" w:hAnsi="inherit" w:cs="宋体"/>
            <w:color w:val="222222"/>
            <w:kern w:val="0"/>
            <w:sz w:val="28"/>
            <w:szCs w:val="28"/>
          </w:rPr>
          <w:t>的基本类型有几种？）</w:t>
        </w:r>
      </w:ins>
    </w:p>
    <w:p w:rsidR="000C1E24" w:rsidRPr="000C1E24" w:rsidRDefault="000C1E24" w:rsidP="000C1E24">
      <w:pPr>
        <w:widowControl/>
        <w:shd w:val="clear" w:color="auto" w:fill="F8F8F8"/>
        <w:spacing w:after="360" w:line="414" w:lineRule="atLeast"/>
        <w:jc w:val="left"/>
        <w:textAlignment w:val="baseline"/>
        <w:rPr>
          <w:ins w:id="34" w:author="Unknown"/>
          <w:rFonts w:ascii="inherit" w:eastAsia="宋体" w:hAnsi="inherit" w:cs="宋体"/>
          <w:color w:val="222222"/>
          <w:kern w:val="0"/>
          <w:sz w:val="28"/>
          <w:szCs w:val="28"/>
        </w:rPr>
      </w:pPr>
      <w:ins w:id="35" w:author="Unknown">
        <w:r w:rsidRPr="000C1E24">
          <w:rPr>
            <w:rFonts w:ascii="inherit" w:eastAsia="宋体" w:hAnsi="inherit" w:cs="宋体"/>
            <w:color w:val="222222"/>
            <w:kern w:val="0"/>
            <w:sz w:val="28"/>
            <w:szCs w:val="28"/>
          </w:rPr>
          <w:t>这</w:t>
        </w:r>
        <w:r w:rsidRPr="000C1E24">
          <w:rPr>
            <w:rFonts w:ascii="inherit" w:eastAsia="宋体" w:hAnsi="inherit" w:cs="宋体"/>
            <w:color w:val="222222"/>
            <w:kern w:val="0"/>
            <w:sz w:val="28"/>
            <w:szCs w:val="28"/>
          </w:rPr>
          <w:t xml:space="preserve"> 5 </w:t>
        </w:r>
        <w:r w:rsidRPr="000C1E24">
          <w:rPr>
            <w:rFonts w:ascii="inherit" w:eastAsia="宋体" w:hAnsi="inherit" w:cs="宋体"/>
            <w:color w:val="222222"/>
            <w:kern w:val="0"/>
            <w:sz w:val="28"/>
            <w:szCs w:val="28"/>
          </w:rPr>
          <w:t>类问题中，脑筋急转弯在外企中早已绝迹（因为它无法判定面试者的真实能力），查漏类问题因为实际价值不大（毕竟我们可以用</w:t>
        </w:r>
        <w:r w:rsidRPr="000C1E24">
          <w:rPr>
            <w:rFonts w:ascii="inherit" w:eastAsia="宋体" w:hAnsi="inherit" w:cs="宋体"/>
            <w:color w:val="222222"/>
            <w:kern w:val="0"/>
            <w:sz w:val="28"/>
            <w:szCs w:val="28"/>
          </w:rPr>
          <w:t xml:space="preserve"> Google</w:t>
        </w:r>
        <w:r w:rsidRPr="000C1E24">
          <w:rPr>
            <w:rFonts w:ascii="inherit" w:eastAsia="宋体" w:hAnsi="inherit" w:cs="宋体"/>
            <w:color w:val="222222"/>
            <w:kern w:val="0"/>
            <w:sz w:val="28"/>
            <w:szCs w:val="28"/>
          </w:rPr>
          <w:t>）在外企中出现率也越来越低，剩下的</w:t>
        </w:r>
        <w:r w:rsidRPr="000C1E24">
          <w:rPr>
            <w:rFonts w:ascii="inherit" w:eastAsia="宋体" w:hAnsi="inherit" w:cs="宋体"/>
            <w:color w:val="222222"/>
            <w:kern w:val="0"/>
            <w:sz w:val="28"/>
            <w:szCs w:val="28"/>
          </w:rPr>
          <w:t xml:space="preserve"> 3 </w:t>
        </w:r>
        <w:r w:rsidRPr="000C1E24">
          <w:rPr>
            <w:rFonts w:ascii="inherit" w:eastAsia="宋体" w:hAnsi="inherit" w:cs="宋体"/>
            <w:color w:val="222222"/>
            <w:kern w:val="0"/>
            <w:sz w:val="28"/>
            <w:szCs w:val="28"/>
          </w:rPr>
          <w:t>类问题里，项目类和设计类问题要求面试官拥有同类项目经验，只有编码类问题不需要任何前提，所以，几乎所有的技术面试中都包含编码类问题。</w:t>
        </w:r>
      </w:ins>
    </w:p>
    <w:p w:rsidR="000C1E24" w:rsidRPr="000C1E24" w:rsidRDefault="000C1E24" w:rsidP="000C1E24">
      <w:pPr>
        <w:widowControl/>
        <w:shd w:val="clear" w:color="auto" w:fill="F8F8F8"/>
        <w:spacing w:after="360" w:line="414" w:lineRule="atLeast"/>
        <w:jc w:val="left"/>
        <w:textAlignment w:val="baseline"/>
        <w:rPr>
          <w:ins w:id="36" w:author="Unknown"/>
          <w:rFonts w:ascii="inherit" w:eastAsia="宋体" w:hAnsi="inherit" w:cs="宋体"/>
          <w:color w:val="222222"/>
          <w:kern w:val="0"/>
          <w:sz w:val="28"/>
          <w:szCs w:val="28"/>
        </w:rPr>
      </w:pPr>
      <w:ins w:id="37" w:author="Unknown">
        <w:r w:rsidRPr="000C1E24">
          <w:rPr>
            <w:rFonts w:ascii="inherit" w:eastAsia="宋体" w:hAnsi="inherit" w:cs="宋体"/>
            <w:color w:val="222222"/>
            <w:kern w:val="0"/>
            <w:sz w:val="28"/>
            <w:szCs w:val="28"/>
          </w:rPr>
          <w:lastRenderedPageBreak/>
          <w:t>然而，最令面试者头痛的也是这些编码类问题</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因为几乎所有的当面（</w:t>
        </w:r>
        <w:r w:rsidRPr="000C1E24">
          <w:rPr>
            <w:rFonts w:ascii="inherit" w:eastAsia="宋体" w:hAnsi="inherit" w:cs="宋体"/>
            <w:color w:val="222222"/>
            <w:kern w:val="0"/>
            <w:sz w:val="28"/>
            <w:szCs w:val="28"/>
          </w:rPr>
          <w:t>On-site</w:t>
        </w:r>
        <w:r w:rsidRPr="000C1E24">
          <w:rPr>
            <w:rFonts w:ascii="inherit" w:eastAsia="宋体" w:hAnsi="inherit" w:cs="宋体"/>
            <w:color w:val="222222"/>
            <w:kern w:val="0"/>
            <w:sz w:val="28"/>
            <w:szCs w:val="28"/>
          </w:rPr>
          <w:t>）技术面试均要求面试者在白板上写出代码，而不是在面试者熟悉的</w:t>
        </w:r>
        <w:r w:rsidRPr="000C1E24">
          <w:rPr>
            <w:rFonts w:ascii="inherit" w:eastAsia="宋体" w:hAnsi="inherit" w:cs="宋体"/>
            <w:color w:val="222222"/>
            <w:kern w:val="0"/>
            <w:sz w:val="28"/>
            <w:szCs w:val="28"/>
          </w:rPr>
          <w:t xml:space="preserve"> IDE </w:t>
        </w:r>
        <w:r w:rsidRPr="000C1E24">
          <w:rPr>
            <w:rFonts w:ascii="inherit" w:eastAsia="宋体" w:hAnsi="inherit" w:cs="宋体"/>
            <w:color w:val="222222"/>
            <w:kern w:val="0"/>
            <w:sz w:val="28"/>
            <w:szCs w:val="28"/>
          </w:rPr>
          <w:t>或是编辑器中写出。在我的面试经历里，不止一个被面试者向我抱怨：『如果能在计算机上编程，我早就把它搞定了！』就连我自己在面试初期也曾怀疑白板代码的有效性：『为什么不让面试者在计算机上写代码呢？』</w:t>
        </w:r>
      </w:ins>
    </w:p>
    <w:p w:rsidR="000C1E24" w:rsidRPr="000C1E24" w:rsidRDefault="000C1E24" w:rsidP="000C1E24">
      <w:pPr>
        <w:widowControl/>
        <w:shd w:val="clear" w:color="auto" w:fill="F8F8F8"/>
        <w:spacing w:after="360" w:line="414" w:lineRule="atLeast"/>
        <w:jc w:val="left"/>
        <w:textAlignment w:val="baseline"/>
        <w:rPr>
          <w:ins w:id="38" w:author="Unknown"/>
          <w:rFonts w:ascii="inherit" w:eastAsia="宋体" w:hAnsi="inherit" w:cs="宋体"/>
          <w:color w:val="222222"/>
          <w:kern w:val="0"/>
          <w:sz w:val="28"/>
          <w:szCs w:val="28"/>
        </w:rPr>
      </w:pPr>
      <w:ins w:id="39" w:author="Unknown">
        <w:r w:rsidRPr="000C1E24">
          <w:rPr>
            <w:rFonts w:ascii="inherit" w:eastAsia="宋体" w:hAnsi="inherit" w:cs="宋体"/>
            <w:color w:val="222222"/>
            <w:kern w:val="0"/>
            <w:sz w:val="28"/>
            <w:szCs w:val="28"/>
          </w:rPr>
          <w:t>然而在经历了若干轮被面试与面试之后，我惊奇的发现白板编程竟然是一种相当有效的技术考察方式。这也是我写这篇文章的原因</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我希望通过这篇文章来阐述为什么要进行白板编程（</w:t>
        </w:r>
        <w:r w:rsidRPr="000C1E24">
          <w:rPr>
            <w:rFonts w:ascii="inherit" w:eastAsia="宋体" w:hAnsi="inherit" w:cs="宋体"/>
            <w:color w:val="222222"/>
            <w:kern w:val="0"/>
            <w:sz w:val="28"/>
            <w:szCs w:val="28"/>
          </w:rPr>
          <w:t>WHY</w:t>
        </w:r>
        <w:r w:rsidRPr="000C1E24">
          <w:rPr>
            <w:rFonts w:ascii="inherit" w:eastAsia="宋体" w:hAnsi="inherit" w:cs="宋体"/>
            <w:color w:val="222222"/>
            <w:kern w:val="0"/>
            <w:sz w:val="28"/>
            <w:szCs w:val="28"/>
          </w:rPr>
          <w:t>），什么是合适的白板编程题目（</w:t>
        </w:r>
        <w:r w:rsidRPr="000C1E24">
          <w:rPr>
            <w:rFonts w:ascii="inherit" w:eastAsia="宋体" w:hAnsi="inherit" w:cs="宋体"/>
            <w:color w:val="222222"/>
            <w:kern w:val="0"/>
            <w:sz w:val="28"/>
            <w:szCs w:val="28"/>
          </w:rPr>
          <w:t>WHAT</w:t>
        </w:r>
        <w:r w:rsidRPr="000C1E24">
          <w:rPr>
            <w:rFonts w:ascii="inherit" w:eastAsia="宋体" w:hAnsi="inherit" w:cs="宋体"/>
            <w:color w:val="222222"/>
            <w:kern w:val="0"/>
            <w:sz w:val="28"/>
            <w:szCs w:val="28"/>
          </w:rPr>
          <w:t>），以及如何进行白板编程（</w:t>
        </w:r>
        <w:r w:rsidRPr="000C1E24">
          <w:rPr>
            <w:rFonts w:ascii="inherit" w:eastAsia="宋体" w:hAnsi="inherit" w:cs="宋体"/>
            <w:color w:val="222222"/>
            <w:kern w:val="0"/>
            <w:sz w:val="28"/>
            <w:szCs w:val="28"/>
          </w:rPr>
          <w:t>HOW</w:t>
        </w:r>
        <w:r w:rsidRPr="000C1E24">
          <w:rPr>
            <w:rFonts w:ascii="inherit" w:eastAsia="宋体" w:hAnsi="inherit" w:cs="宋体"/>
            <w:color w:val="222222"/>
            <w:kern w:val="0"/>
            <w:sz w:val="28"/>
            <w:szCs w:val="28"/>
          </w:rPr>
          <w:t>），从而既帮助面试者更好的准备面试，也帮助面试官更好的进行面试。</w:t>
        </w:r>
      </w:ins>
    </w:p>
    <w:p w:rsidR="000C1E24" w:rsidRPr="000C1E24" w:rsidRDefault="000C1E24" w:rsidP="000C1E24">
      <w:pPr>
        <w:widowControl/>
        <w:shd w:val="clear" w:color="auto" w:fill="F8F8F8"/>
        <w:spacing w:line="414" w:lineRule="atLeast"/>
        <w:jc w:val="left"/>
        <w:textAlignment w:val="baseline"/>
        <w:outlineLvl w:val="1"/>
        <w:rPr>
          <w:ins w:id="40" w:author="Unknown"/>
          <w:rFonts w:ascii="Georgia" w:eastAsia="宋体" w:hAnsi="Georgia" w:cs="宋体"/>
          <w:b/>
          <w:bCs/>
          <w:color w:val="222222"/>
          <w:kern w:val="0"/>
          <w:sz w:val="42"/>
          <w:szCs w:val="42"/>
        </w:rPr>
      </w:pPr>
      <w:bookmarkStart w:id="41" w:name="why"/>
      <w:ins w:id="42" w:author="Unknown">
        <w:r w:rsidRPr="000C1E24">
          <w:rPr>
            <w:rFonts w:ascii="inherit" w:eastAsia="宋体" w:hAnsi="inherit" w:cs="宋体"/>
            <w:b/>
            <w:bCs/>
            <w:color w:val="1863A1"/>
            <w:kern w:val="0"/>
            <w:sz w:val="41"/>
            <w:szCs w:val="41"/>
            <w:bdr w:val="none" w:sz="0" w:space="0" w:color="auto" w:frame="1"/>
          </w:rPr>
          <w:t>为什么要进行白板编程</w:t>
        </w:r>
        <w:bookmarkEnd w:id="41"/>
      </w:ins>
    </w:p>
    <w:p w:rsidR="000C1E24" w:rsidRPr="000C1E24" w:rsidRDefault="000C1E24" w:rsidP="000C1E24">
      <w:pPr>
        <w:widowControl/>
        <w:shd w:val="clear" w:color="auto" w:fill="F8F8F8"/>
        <w:spacing w:after="360" w:line="414" w:lineRule="atLeast"/>
        <w:jc w:val="left"/>
        <w:textAlignment w:val="baseline"/>
        <w:rPr>
          <w:ins w:id="43" w:author="Unknown"/>
          <w:rFonts w:ascii="inherit" w:eastAsia="宋体" w:hAnsi="inherit" w:cs="宋体"/>
          <w:color w:val="222222"/>
          <w:kern w:val="0"/>
          <w:sz w:val="28"/>
          <w:szCs w:val="28"/>
        </w:rPr>
      </w:pPr>
      <w:ins w:id="44" w:author="Unknown">
        <w:r w:rsidRPr="000C1E24">
          <w:rPr>
            <w:rFonts w:ascii="inherit" w:eastAsia="宋体" w:hAnsi="inherit" w:cs="宋体"/>
            <w:color w:val="222222"/>
            <w:kern w:val="0"/>
            <w:sz w:val="28"/>
            <w:szCs w:val="28"/>
          </w:rPr>
          <w:t>很多面试者希望能够在</w:t>
        </w:r>
        <w:r w:rsidRPr="000C1E24">
          <w:rPr>
            <w:rFonts w:ascii="inherit" w:eastAsia="宋体" w:hAnsi="inherit" w:cs="宋体"/>
            <w:color w:val="222222"/>
            <w:kern w:val="0"/>
            <w:sz w:val="28"/>
            <w:szCs w:val="28"/>
          </w:rPr>
          <w:t xml:space="preserve"> IDE </w:t>
        </w:r>
        <w:r w:rsidRPr="000C1E24">
          <w:rPr>
            <w:rFonts w:ascii="inherit" w:eastAsia="宋体" w:hAnsi="inherit" w:cs="宋体"/>
            <w:color w:val="222222"/>
            <w:kern w:val="0"/>
            <w:sz w:val="28"/>
            <w:szCs w:val="28"/>
          </w:rPr>
          <w:t>中（而不是白板上）编写代码，因为：</w:t>
        </w:r>
      </w:ins>
    </w:p>
    <w:p w:rsidR="000C1E24" w:rsidRPr="000C1E24" w:rsidRDefault="000C1E24" w:rsidP="000C1E24">
      <w:pPr>
        <w:widowControl/>
        <w:numPr>
          <w:ilvl w:val="0"/>
          <w:numId w:val="3"/>
        </w:numPr>
        <w:shd w:val="clear" w:color="auto" w:fill="F8F8F8"/>
        <w:spacing w:line="414" w:lineRule="atLeast"/>
        <w:ind w:left="0"/>
        <w:jc w:val="left"/>
        <w:textAlignment w:val="baseline"/>
        <w:rPr>
          <w:ins w:id="45" w:author="Unknown"/>
          <w:rFonts w:ascii="inherit" w:eastAsia="宋体" w:hAnsi="inherit" w:cs="宋体"/>
          <w:color w:val="222222"/>
          <w:kern w:val="0"/>
          <w:sz w:val="28"/>
          <w:szCs w:val="28"/>
        </w:rPr>
      </w:pPr>
      <w:ins w:id="46" w:author="Unknown">
        <w:r w:rsidRPr="000C1E24">
          <w:rPr>
            <w:rFonts w:ascii="inherit" w:eastAsia="宋体" w:hAnsi="inherit" w:cs="宋体"/>
            <w:color w:val="222222"/>
            <w:kern w:val="0"/>
            <w:sz w:val="28"/>
            <w:szCs w:val="28"/>
          </w:rPr>
          <w:t>主流</w:t>
        </w:r>
        <w:r w:rsidRPr="000C1E24">
          <w:rPr>
            <w:rFonts w:ascii="inherit" w:eastAsia="宋体" w:hAnsi="inherit" w:cs="宋体"/>
            <w:color w:val="222222"/>
            <w:kern w:val="0"/>
            <w:sz w:val="28"/>
            <w:szCs w:val="28"/>
          </w:rPr>
          <w:t xml:space="preserve"> IDE </w:t>
        </w:r>
        <w:r w:rsidRPr="000C1E24">
          <w:rPr>
            <w:rFonts w:ascii="inherit" w:eastAsia="宋体" w:hAnsi="inherit" w:cs="宋体"/>
            <w:color w:val="222222"/>
            <w:kern w:val="0"/>
            <w:sz w:val="28"/>
            <w:szCs w:val="28"/>
          </w:rPr>
          <w:t>均带有智能提示，从而大大提升了编码速度</w:t>
        </w:r>
      </w:ins>
    </w:p>
    <w:p w:rsidR="000C1E24" w:rsidRPr="000C1E24" w:rsidRDefault="000C1E24" w:rsidP="000C1E24">
      <w:pPr>
        <w:widowControl/>
        <w:numPr>
          <w:ilvl w:val="0"/>
          <w:numId w:val="3"/>
        </w:numPr>
        <w:shd w:val="clear" w:color="auto" w:fill="F8F8F8"/>
        <w:spacing w:line="414" w:lineRule="atLeast"/>
        <w:ind w:left="0"/>
        <w:jc w:val="left"/>
        <w:textAlignment w:val="baseline"/>
        <w:rPr>
          <w:ins w:id="47" w:author="Unknown"/>
          <w:rFonts w:ascii="inherit" w:eastAsia="宋体" w:hAnsi="inherit" w:cs="宋体"/>
          <w:color w:val="222222"/>
          <w:kern w:val="0"/>
          <w:sz w:val="28"/>
          <w:szCs w:val="28"/>
        </w:rPr>
      </w:pPr>
      <w:ins w:id="48" w:author="Unknown">
        <w:r w:rsidRPr="000C1E24">
          <w:rPr>
            <w:rFonts w:ascii="inherit" w:eastAsia="宋体" w:hAnsi="inherit" w:cs="宋体"/>
            <w:color w:val="222222"/>
            <w:kern w:val="0"/>
            <w:sz w:val="28"/>
            <w:szCs w:val="28"/>
          </w:rPr>
          <w:t xml:space="preserve">IDE </w:t>
        </w:r>
        <w:r w:rsidRPr="000C1E24">
          <w:rPr>
            <w:rFonts w:ascii="inherit" w:eastAsia="宋体" w:hAnsi="inherit" w:cs="宋体"/>
            <w:color w:val="222222"/>
            <w:kern w:val="0"/>
            <w:sz w:val="28"/>
            <w:szCs w:val="28"/>
          </w:rPr>
          <w:t>可以保证程序能够编译通过</w:t>
        </w:r>
      </w:ins>
    </w:p>
    <w:p w:rsidR="000C1E24" w:rsidRPr="000C1E24" w:rsidRDefault="000C1E24" w:rsidP="000C1E24">
      <w:pPr>
        <w:widowControl/>
        <w:numPr>
          <w:ilvl w:val="0"/>
          <w:numId w:val="3"/>
        </w:numPr>
        <w:shd w:val="clear" w:color="auto" w:fill="F8F8F8"/>
        <w:spacing w:line="414" w:lineRule="atLeast"/>
        <w:ind w:left="0"/>
        <w:jc w:val="left"/>
        <w:textAlignment w:val="baseline"/>
        <w:rPr>
          <w:ins w:id="49" w:author="Unknown"/>
          <w:rFonts w:ascii="inherit" w:eastAsia="宋体" w:hAnsi="inherit" w:cs="宋体"/>
          <w:color w:val="222222"/>
          <w:kern w:val="0"/>
          <w:sz w:val="28"/>
          <w:szCs w:val="28"/>
        </w:rPr>
      </w:pPr>
      <w:ins w:id="50" w:author="Unknown">
        <w:r w:rsidRPr="000C1E24">
          <w:rPr>
            <w:rFonts w:ascii="inherit" w:eastAsia="宋体" w:hAnsi="inherit" w:cs="宋体"/>
            <w:color w:val="222222"/>
            <w:kern w:val="0"/>
            <w:sz w:val="28"/>
            <w:szCs w:val="28"/>
          </w:rPr>
          <w:t>可以通过</w:t>
        </w:r>
        <w:r w:rsidRPr="000C1E24">
          <w:rPr>
            <w:rFonts w:ascii="inherit" w:eastAsia="宋体" w:hAnsi="inherit" w:cs="宋体"/>
            <w:color w:val="222222"/>
            <w:kern w:val="0"/>
            <w:sz w:val="28"/>
            <w:szCs w:val="28"/>
          </w:rPr>
          <w:t xml:space="preserve"> IDE </w:t>
        </w:r>
        <w:r w:rsidRPr="000C1E24">
          <w:rPr>
            <w:rFonts w:ascii="inherit" w:eastAsia="宋体" w:hAnsi="inherit" w:cs="宋体"/>
            <w:color w:val="222222"/>
            <w:kern w:val="0"/>
            <w:sz w:val="28"/>
            <w:szCs w:val="28"/>
          </w:rPr>
          <w:t>运行</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调试代码，找到程序的</w:t>
        </w:r>
        <w:r w:rsidRPr="000C1E24">
          <w:rPr>
            <w:rFonts w:ascii="inherit" w:eastAsia="宋体" w:hAnsi="inherit" w:cs="宋体"/>
            <w:color w:val="222222"/>
            <w:kern w:val="0"/>
            <w:sz w:val="28"/>
            <w:szCs w:val="28"/>
          </w:rPr>
          <w:t xml:space="preserve"> Bug</w:t>
        </w:r>
      </w:ins>
    </w:p>
    <w:p w:rsidR="000C1E24" w:rsidRPr="000C1E24" w:rsidRDefault="000C1E24" w:rsidP="000C1E24">
      <w:pPr>
        <w:widowControl/>
        <w:shd w:val="clear" w:color="auto" w:fill="F8F8F8"/>
        <w:spacing w:line="414" w:lineRule="atLeast"/>
        <w:jc w:val="left"/>
        <w:textAlignment w:val="baseline"/>
        <w:rPr>
          <w:ins w:id="51" w:author="Unknown"/>
          <w:rFonts w:ascii="inherit" w:eastAsia="宋体" w:hAnsi="inherit" w:cs="宋体"/>
          <w:color w:val="222222"/>
          <w:kern w:val="0"/>
          <w:sz w:val="28"/>
          <w:szCs w:val="28"/>
        </w:rPr>
      </w:pPr>
      <w:ins w:id="52" w:author="Unknown">
        <w:r w:rsidRPr="000C1E24">
          <w:rPr>
            <w:rFonts w:ascii="inherit" w:eastAsia="宋体" w:hAnsi="inherit" w:cs="宋体"/>
            <w:color w:val="222222"/>
            <w:kern w:val="0"/>
            <w:sz w:val="28"/>
            <w:szCs w:val="28"/>
          </w:rPr>
          <w:t>我承认第</w:t>
        </w:r>
        <w:r w:rsidRPr="000C1E24">
          <w:rPr>
            <w:rFonts w:ascii="inherit" w:eastAsia="宋体" w:hAnsi="inherit" w:cs="宋体"/>
            <w:color w:val="222222"/>
            <w:kern w:val="0"/>
            <w:sz w:val="28"/>
            <w:szCs w:val="28"/>
          </w:rPr>
          <w:t xml:space="preserve"> 1 </w:t>
        </w:r>
        <w:r w:rsidRPr="000C1E24">
          <w:rPr>
            <w:rFonts w:ascii="inherit" w:eastAsia="宋体" w:hAnsi="inherit" w:cs="宋体"/>
            <w:color w:val="222222"/>
            <w:kern w:val="0"/>
            <w:sz w:val="28"/>
            <w:szCs w:val="28"/>
          </w:rPr>
          <w:t>点，白板编程要比</w:t>
        </w:r>
        <w:r w:rsidRPr="000C1E24">
          <w:rPr>
            <w:rFonts w:ascii="inherit" w:eastAsia="宋体" w:hAnsi="inherit" w:cs="宋体"/>
            <w:color w:val="222222"/>
            <w:kern w:val="0"/>
            <w:sz w:val="28"/>
            <w:szCs w:val="28"/>
          </w:rPr>
          <w:t xml:space="preserve"> IDE </w:t>
        </w:r>
        <w:r w:rsidRPr="000C1E24">
          <w:rPr>
            <w:rFonts w:ascii="inherit" w:eastAsia="宋体" w:hAnsi="inherit" w:cs="宋体"/>
            <w:color w:val="222222"/>
            <w:kern w:val="0"/>
            <w:sz w:val="28"/>
            <w:szCs w:val="28"/>
          </w:rPr>
          <w:t>编程慢很多，但这并不能做为否认白板编程的理由</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因为白板编程往往是</w:t>
        </w:r>
        <w:r w:rsidRPr="000C1E24">
          <w:rPr>
            <w:rFonts w:ascii="inherit" w:eastAsia="宋体" w:hAnsi="inherit" w:cs="宋体"/>
            <w:color w:val="222222"/>
            <w:kern w:val="0"/>
            <w:sz w:val="28"/>
            <w:szCs w:val="28"/>
          </w:rPr>
          <w:t xml:space="preserve"> API </w:t>
        </w:r>
        <w:r w:rsidRPr="000C1E24">
          <w:rPr>
            <w:rFonts w:ascii="inherit" w:eastAsia="宋体" w:hAnsi="inherit" w:cs="宋体"/>
            <w:color w:val="222222"/>
            <w:kern w:val="0"/>
            <w:sz w:val="28"/>
            <w:szCs w:val="28"/>
          </w:rPr>
          <w:t>无关（因此并不需要你去背诵</w:t>
        </w:r>
        <w:r w:rsidRPr="000C1E24">
          <w:rPr>
            <w:rFonts w:ascii="inherit" w:eastAsia="宋体" w:hAnsi="inherit" w:cs="宋体"/>
            <w:color w:val="222222"/>
            <w:kern w:val="0"/>
            <w:sz w:val="28"/>
            <w:szCs w:val="28"/>
          </w:rPr>
          <w:t xml:space="preserve"> API</w:t>
        </w:r>
        <w:r w:rsidRPr="000C1E24">
          <w:rPr>
            <w:rFonts w:ascii="inherit" w:eastAsia="宋体" w:hAnsi="inherit" w:cs="宋体"/>
            <w:color w:val="222222"/>
            <w:kern w:val="0"/>
            <w:sz w:val="28"/>
            <w:szCs w:val="28"/>
          </w:rPr>
          <w:t>）的一小段（一般不超过</w:t>
        </w:r>
        <w:r w:rsidRPr="000C1E24">
          <w:rPr>
            <w:rFonts w:ascii="inherit" w:eastAsia="宋体" w:hAnsi="inherit" w:cs="宋体"/>
            <w:color w:val="222222"/>
            <w:kern w:val="0"/>
            <w:sz w:val="28"/>
            <w:szCs w:val="28"/>
          </w:rPr>
          <w:t xml:space="preserve"> 30 </w:t>
        </w:r>
        <w:r w:rsidRPr="000C1E24">
          <w:rPr>
            <w:rFonts w:ascii="inherit" w:eastAsia="宋体" w:hAnsi="inherit" w:cs="宋体"/>
            <w:color w:val="222222"/>
            <w:kern w:val="0"/>
            <w:sz w:val="28"/>
            <w:szCs w:val="28"/>
          </w:rPr>
          <w:t>行）代码，而且面试</w:t>
        </w:r>
        <w:r w:rsidRPr="000C1E24">
          <w:rPr>
            <w:rFonts w:ascii="inherit" w:eastAsia="宋体" w:hAnsi="inherit" w:cs="宋体"/>
            <w:color w:val="222222"/>
            <w:kern w:val="0"/>
            <w:sz w:val="28"/>
            <w:szCs w:val="28"/>
          </w:rPr>
          <w:lastRenderedPageBreak/>
          <w:t>官也会允许面试者进行适当的缩写（比如把</w:t>
        </w:r>
        <w:proofErr w:type="spellStart"/>
        <w:r w:rsidRPr="000C1E24">
          <w:rPr>
            <w:rFonts w:ascii="Lucida Console" w:eastAsia="宋体" w:hAnsi="Lucida Console" w:cs="宋体"/>
            <w:color w:val="555555"/>
            <w:kern w:val="0"/>
            <w:sz w:val="22"/>
            <w:bdr w:val="single" w:sz="6" w:space="0" w:color="DDDDDD" w:frame="1"/>
            <w:shd w:val="clear" w:color="auto" w:fill="FFFFFF"/>
          </w:rPr>
          <w:t>Iterable</w:t>
        </w:r>
        <w:proofErr w:type="spellEnd"/>
        <w:r w:rsidRPr="000C1E24">
          <w:rPr>
            <w:rFonts w:ascii="inherit" w:eastAsia="宋体" w:hAnsi="inherit" w:cs="宋体"/>
            <w:color w:val="222222"/>
            <w:kern w:val="0"/>
            <w:sz w:val="28"/>
            <w:szCs w:val="28"/>
          </w:rPr>
          <w:t>类型缩写为</w:t>
        </w:r>
        <w:proofErr w:type="spellStart"/>
        <w:r w:rsidRPr="000C1E24">
          <w:rPr>
            <w:rFonts w:ascii="Lucida Console" w:eastAsia="宋体" w:hAnsi="Lucida Console" w:cs="宋体"/>
            <w:color w:val="555555"/>
            <w:kern w:val="0"/>
            <w:sz w:val="22"/>
            <w:bdr w:val="single" w:sz="6" w:space="0" w:color="DDDDDD" w:frame="1"/>
            <w:shd w:val="clear" w:color="auto" w:fill="FFFFFF"/>
          </w:rPr>
          <w:t>Iter</w:t>
        </w:r>
        <w:proofErr w:type="spellEnd"/>
        <w:r w:rsidRPr="000C1E24">
          <w:rPr>
            <w:rFonts w:ascii="inherit" w:eastAsia="宋体" w:hAnsi="inherit" w:cs="宋体"/>
            <w:color w:val="222222"/>
            <w:kern w:val="0"/>
            <w:sz w:val="28"/>
            <w:szCs w:val="28"/>
          </w:rPr>
          <w:t>），因此它并不能成为否认白板编程的理由。</w:t>
        </w:r>
      </w:ins>
    </w:p>
    <w:p w:rsidR="000C1E24" w:rsidRPr="000C1E24" w:rsidRDefault="000C1E24" w:rsidP="000C1E24">
      <w:pPr>
        <w:widowControl/>
        <w:shd w:val="clear" w:color="auto" w:fill="F8F8F8"/>
        <w:spacing w:after="360" w:line="414" w:lineRule="atLeast"/>
        <w:jc w:val="left"/>
        <w:textAlignment w:val="baseline"/>
        <w:rPr>
          <w:ins w:id="53" w:author="Unknown"/>
          <w:rFonts w:ascii="inherit" w:eastAsia="宋体" w:hAnsi="inherit" w:cs="宋体"/>
          <w:color w:val="222222"/>
          <w:kern w:val="0"/>
          <w:sz w:val="28"/>
          <w:szCs w:val="28"/>
        </w:rPr>
      </w:pPr>
      <w:ins w:id="54" w:author="Unknown">
        <w:r w:rsidRPr="000C1E24">
          <w:rPr>
            <w:rFonts w:ascii="inherit" w:eastAsia="宋体" w:hAnsi="inherit" w:cs="宋体"/>
            <w:color w:val="222222"/>
            <w:kern w:val="0"/>
            <w:sz w:val="28"/>
            <w:szCs w:val="28"/>
          </w:rPr>
          <w:t>至于第</w:t>
        </w:r>
        <w:r w:rsidRPr="000C1E24">
          <w:rPr>
            <w:rFonts w:ascii="inherit" w:eastAsia="宋体" w:hAnsi="inherit" w:cs="宋体"/>
            <w:color w:val="222222"/>
            <w:kern w:val="0"/>
            <w:sz w:val="28"/>
            <w:szCs w:val="28"/>
          </w:rPr>
          <w:t xml:space="preserve"> 2 </w:t>
        </w:r>
        <w:r w:rsidRPr="000C1E24">
          <w:rPr>
            <w:rFonts w:ascii="inherit" w:eastAsia="宋体" w:hAnsi="inherit" w:cs="宋体"/>
            <w:color w:val="222222"/>
            <w:kern w:val="0"/>
            <w:sz w:val="28"/>
            <w:szCs w:val="28"/>
          </w:rPr>
          <w:t>点和第</w:t>
        </w:r>
        <w:r w:rsidRPr="000C1E24">
          <w:rPr>
            <w:rFonts w:ascii="inherit" w:eastAsia="宋体" w:hAnsi="inherit" w:cs="宋体"/>
            <w:color w:val="222222"/>
            <w:kern w:val="0"/>
            <w:sz w:val="28"/>
            <w:szCs w:val="28"/>
          </w:rPr>
          <w:t xml:space="preserve"> 3 </w:t>
        </w:r>
        <w:r w:rsidRPr="000C1E24">
          <w:rPr>
            <w:rFonts w:ascii="inherit" w:eastAsia="宋体" w:hAnsi="inherit" w:cs="宋体"/>
            <w:color w:val="222222"/>
            <w:kern w:val="0"/>
            <w:sz w:val="28"/>
            <w:szCs w:val="28"/>
          </w:rPr>
          <w:t>点，它们更不能成为否认白板编程的借口</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如果你使用</w:t>
        </w:r>
        <w:r w:rsidRPr="000C1E24">
          <w:rPr>
            <w:rFonts w:ascii="inherit" w:eastAsia="宋体" w:hAnsi="inherit" w:cs="宋体"/>
            <w:color w:val="222222"/>
            <w:kern w:val="0"/>
            <w:sz w:val="28"/>
            <w:szCs w:val="28"/>
          </w:rPr>
          <w:t xml:space="preserve"> IDE </w:t>
        </w:r>
        <w:r w:rsidRPr="000C1E24">
          <w:rPr>
            <w:rFonts w:ascii="inherit" w:eastAsia="宋体" w:hAnsi="inherit" w:cs="宋体"/>
            <w:color w:val="222222"/>
            <w:kern w:val="0"/>
            <w:sz w:val="28"/>
            <w:szCs w:val="28"/>
          </w:rPr>
          <w:t>只是为了在其帮助下写出能过编译的代码，或是为了调试改</w:t>
        </w:r>
        <w:r w:rsidRPr="000C1E24">
          <w:rPr>
            <w:rFonts w:ascii="inherit" w:eastAsia="宋体" w:hAnsi="inherit" w:cs="宋体"/>
            <w:color w:val="222222"/>
            <w:kern w:val="0"/>
            <w:sz w:val="28"/>
            <w:szCs w:val="28"/>
          </w:rPr>
          <w:t xml:space="preserve"> Bug</w:t>
        </w:r>
        <w:r w:rsidRPr="000C1E24">
          <w:rPr>
            <w:rFonts w:ascii="inherit" w:eastAsia="宋体" w:hAnsi="inherit" w:cs="宋体"/>
            <w:color w:val="222222"/>
            <w:kern w:val="0"/>
            <w:sz w:val="28"/>
            <w:szCs w:val="28"/>
          </w:rPr>
          <w:t>，那么我不认为你是一名合格的程序员</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我认为程序员可以被分为两种：</w:t>
        </w:r>
      </w:ins>
    </w:p>
    <w:p w:rsidR="000C1E24" w:rsidRPr="000C1E24" w:rsidRDefault="000C1E24" w:rsidP="000C1E24">
      <w:pPr>
        <w:widowControl/>
        <w:numPr>
          <w:ilvl w:val="0"/>
          <w:numId w:val="4"/>
        </w:numPr>
        <w:shd w:val="clear" w:color="auto" w:fill="F8F8F8"/>
        <w:spacing w:line="414" w:lineRule="atLeast"/>
        <w:ind w:left="0"/>
        <w:jc w:val="left"/>
        <w:textAlignment w:val="baseline"/>
        <w:rPr>
          <w:ins w:id="55" w:author="Unknown"/>
          <w:rFonts w:ascii="inherit" w:eastAsia="宋体" w:hAnsi="inherit" w:cs="宋体"/>
          <w:color w:val="222222"/>
          <w:kern w:val="0"/>
          <w:sz w:val="28"/>
          <w:szCs w:val="28"/>
        </w:rPr>
      </w:pPr>
      <w:ins w:id="56" w:author="Unknown">
        <w:r w:rsidRPr="000C1E24">
          <w:rPr>
            <w:rFonts w:ascii="inherit" w:eastAsia="宋体" w:hAnsi="inherit" w:cs="宋体"/>
            <w:color w:val="222222"/>
            <w:kern w:val="0"/>
            <w:sz w:val="28"/>
            <w:szCs w:val="28"/>
          </w:rPr>
          <w:t>先确认前条件</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不变式</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终止条件</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边界条件，然后写出正确的代码</w:t>
        </w:r>
      </w:ins>
    </w:p>
    <w:p w:rsidR="000C1E24" w:rsidRPr="000C1E24" w:rsidRDefault="000C1E24" w:rsidP="000C1E24">
      <w:pPr>
        <w:widowControl/>
        <w:numPr>
          <w:ilvl w:val="0"/>
          <w:numId w:val="4"/>
        </w:numPr>
        <w:shd w:val="clear" w:color="auto" w:fill="F8F8F8"/>
        <w:spacing w:line="414" w:lineRule="atLeast"/>
        <w:ind w:left="0"/>
        <w:jc w:val="left"/>
        <w:textAlignment w:val="baseline"/>
        <w:rPr>
          <w:ins w:id="57" w:author="Unknown"/>
          <w:rFonts w:ascii="inherit" w:eastAsia="宋体" w:hAnsi="inherit" w:cs="宋体"/>
          <w:color w:val="222222"/>
          <w:kern w:val="0"/>
          <w:sz w:val="28"/>
          <w:szCs w:val="28"/>
        </w:rPr>
      </w:pPr>
      <w:ins w:id="58" w:author="Unknown">
        <w:r w:rsidRPr="000C1E24">
          <w:rPr>
            <w:rFonts w:ascii="inherit" w:eastAsia="宋体" w:hAnsi="inherit" w:cs="宋体"/>
            <w:color w:val="222222"/>
            <w:kern w:val="0"/>
            <w:sz w:val="28"/>
            <w:szCs w:val="28"/>
          </w:rPr>
          <w:t>先编写代码，然后通过各种用例</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测试</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调试对程序进行调整，最后得到似乎正确的代码</w:t>
        </w:r>
      </w:ins>
    </w:p>
    <w:p w:rsidR="000C1E24" w:rsidRPr="000C1E24" w:rsidRDefault="000C1E24" w:rsidP="000C1E24">
      <w:pPr>
        <w:widowControl/>
        <w:shd w:val="clear" w:color="auto" w:fill="F8F8F8"/>
        <w:spacing w:line="414" w:lineRule="atLeast"/>
        <w:jc w:val="left"/>
        <w:textAlignment w:val="baseline"/>
        <w:rPr>
          <w:ins w:id="59" w:author="Unknown"/>
          <w:rFonts w:ascii="inherit" w:eastAsia="宋体" w:hAnsi="inherit" w:cs="宋体"/>
          <w:color w:val="222222"/>
          <w:kern w:val="0"/>
          <w:sz w:val="28"/>
          <w:szCs w:val="28"/>
        </w:rPr>
      </w:pPr>
      <w:ins w:id="60" w:author="Unknown">
        <w:r w:rsidRPr="000C1E24">
          <w:rPr>
            <w:rFonts w:ascii="inherit" w:eastAsia="宋体" w:hAnsi="inherit" w:cs="宋体"/>
            <w:color w:val="222222"/>
            <w:kern w:val="0"/>
            <w:sz w:val="28"/>
            <w:szCs w:val="28"/>
          </w:rPr>
          <w:t>我个人保守估计前者开发效率至少是后者的</w:t>
        </w:r>
        <w:r w:rsidRPr="000C1E24">
          <w:rPr>
            <w:rFonts w:ascii="inherit" w:eastAsia="宋体" w:hAnsi="inherit" w:cs="宋体"/>
            <w:b/>
            <w:bCs/>
            <w:color w:val="222222"/>
            <w:kern w:val="0"/>
            <w:sz w:val="28"/>
            <w:szCs w:val="28"/>
            <w:bdr w:val="none" w:sz="0" w:space="0" w:color="auto" w:frame="1"/>
          </w:rPr>
          <w:t xml:space="preserve"> 10 </w:t>
        </w:r>
        <w:r w:rsidRPr="000C1E24">
          <w:rPr>
            <w:rFonts w:ascii="inherit" w:eastAsia="宋体" w:hAnsi="inherit" w:cs="宋体"/>
            <w:b/>
            <w:bCs/>
            <w:color w:val="222222"/>
            <w:kern w:val="0"/>
            <w:sz w:val="28"/>
            <w:szCs w:val="28"/>
            <w:bdr w:val="none" w:sz="0" w:space="0" w:color="auto" w:frame="1"/>
          </w:rPr>
          <w:t>倍</w:t>
        </w:r>
        <w:r w:rsidRPr="000C1E24">
          <w:rPr>
            <w:rFonts w:ascii="inherit" w:eastAsia="宋体" w:hAnsi="inherit" w:cs="宋体"/>
            <w:color w:val="222222"/>
            <w:kern w:val="0"/>
            <w:sz w:val="28"/>
            <w:szCs w:val="28"/>
          </w:rPr>
          <w:t>，因为前者不需要浪费大量时间在</w:t>
        </w:r>
        <w:r w:rsidRPr="000C1E24">
          <w:rPr>
            <w:rFonts w:ascii="inherit" w:eastAsia="宋体" w:hAnsi="inherit" w:cs="宋体"/>
            <w:color w:val="222222"/>
            <w:kern w:val="0"/>
            <w:sz w:val="28"/>
            <w:szCs w:val="28"/>
          </w:rPr>
          <w:t> </w:t>
        </w:r>
        <w:r w:rsidRPr="000C1E24">
          <w:rPr>
            <w:rFonts w:ascii="inherit" w:eastAsia="宋体" w:hAnsi="inherit" w:cs="宋体"/>
            <w:b/>
            <w:bCs/>
            <w:color w:val="222222"/>
            <w:kern w:val="0"/>
            <w:sz w:val="28"/>
            <w:szCs w:val="28"/>
            <w:bdr w:val="none" w:sz="0" w:space="0" w:color="auto" w:frame="1"/>
          </w:rPr>
          <w:t>编码</w:t>
        </w:r>
        <w:r w:rsidRPr="000C1E24">
          <w:rPr>
            <w:rFonts w:ascii="inherit" w:eastAsia="宋体" w:hAnsi="inherit" w:cs="宋体"/>
            <w:b/>
            <w:bCs/>
            <w:color w:val="222222"/>
            <w:kern w:val="0"/>
            <w:sz w:val="28"/>
            <w:szCs w:val="28"/>
            <w:bdr w:val="none" w:sz="0" w:space="0" w:color="auto" w:frame="1"/>
          </w:rPr>
          <w:t>-</w:t>
        </w:r>
        <w:r w:rsidRPr="000C1E24">
          <w:rPr>
            <w:rFonts w:ascii="inherit" w:eastAsia="宋体" w:hAnsi="inherit" w:cs="宋体"/>
            <w:b/>
            <w:bCs/>
            <w:color w:val="222222"/>
            <w:kern w:val="0"/>
            <w:sz w:val="28"/>
            <w:szCs w:val="28"/>
            <w:bdr w:val="none" w:sz="0" w:space="0" w:color="auto" w:frame="1"/>
          </w:rPr>
          <w:t>调试</w:t>
        </w:r>
        <w:r w:rsidRPr="000C1E24">
          <w:rPr>
            <w:rFonts w:ascii="inherit" w:eastAsia="宋体" w:hAnsi="inherit" w:cs="宋体"/>
            <w:b/>
            <w:bCs/>
            <w:color w:val="222222"/>
            <w:kern w:val="0"/>
            <w:sz w:val="28"/>
            <w:szCs w:val="28"/>
            <w:bdr w:val="none" w:sz="0" w:space="0" w:color="auto" w:frame="1"/>
          </w:rPr>
          <w:t>-</w:t>
        </w:r>
        <w:r w:rsidRPr="000C1E24">
          <w:rPr>
            <w:rFonts w:ascii="inherit" w:eastAsia="宋体" w:hAnsi="inherit" w:cs="宋体"/>
            <w:b/>
            <w:bCs/>
            <w:color w:val="222222"/>
            <w:kern w:val="0"/>
            <w:sz w:val="28"/>
            <w:szCs w:val="28"/>
            <w:bdr w:val="none" w:sz="0" w:space="0" w:color="auto" w:frame="1"/>
          </w:rPr>
          <w:t>编码</w:t>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这个极其耗时的循环上。通过白板编程，面试官可以有效的判定出面试者属于前者还是后者，从而招进合适的人才，并把老油条或是嘴遁者排除在外。</w:t>
        </w:r>
      </w:ins>
    </w:p>
    <w:p w:rsidR="000C1E24" w:rsidRPr="000C1E24" w:rsidRDefault="000C1E24" w:rsidP="000C1E24">
      <w:pPr>
        <w:widowControl/>
        <w:shd w:val="clear" w:color="auto" w:fill="F8F8F8"/>
        <w:spacing w:after="360" w:line="414" w:lineRule="atLeast"/>
        <w:jc w:val="left"/>
        <w:textAlignment w:val="baseline"/>
        <w:rPr>
          <w:ins w:id="61" w:author="Unknown"/>
          <w:rFonts w:ascii="inherit" w:eastAsia="宋体" w:hAnsi="inherit" w:cs="宋体"/>
          <w:color w:val="222222"/>
          <w:kern w:val="0"/>
          <w:sz w:val="28"/>
          <w:szCs w:val="28"/>
        </w:rPr>
      </w:pPr>
      <w:ins w:id="62" w:author="Unknown">
        <w:r w:rsidRPr="000C1E24">
          <w:rPr>
            <w:rFonts w:ascii="inherit" w:eastAsia="宋体" w:hAnsi="inherit" w:cs="宋体"/>
            <w:color w:val="222222"/>
            <w:kern w:val="0"/>
            <w:sz w:val="28"/>
            <w:szCs w:val="28"/>
          </w:rPr>
          <w:t>除了判定面试者的开发效率，白板编程还有助于展示面试者的编程思路，并便于面试者和面试官进行交流：</w:t>
        </w:r>
      </w:ins>
    </w:p>
    <w:p w:rsidR="000C1E24" w:rsidRPr="000C1E24" w:rsidRDefault="000C1E24" w:rsidP="000C1E24">
      <w:pPr>
        <w:widowControl/>
        <w:shd w:val="clear" w:color="auto" w:fill="F8F8F8"/>
        <w:spacing w:after="360" w:line="414" w:lineRule="atLeast"/>
        <w:jc w:val="left"/>
        <w:textAlignment w:val="baseline"/>
        <w:rPr>
          <w:ins w:id="63" w:author="Unknown"/>
          <w:rFonts w:ascii="inherit" w:eastAsia="宋体" w:hAnsi="inherit" w:cs="宋体"/>
          <w:color w:val="222222"/>
          <w:kern w:val="0"/>
          <w:sz w:val="28"/>
          <w:szCs w:val="28"/>
        </w:rPr>
      </w:pPr>
      <w:r>
        <w:rPr>
          <w:rFonts w:ascii="inherit" w:eastAsia="宋体" w:hAnsi="inherit" w:cs="宋体" w:hint="eastAsia"/>
          <w:noProof/>
          <w:color w:val="222222"/>
          <w:kern w:val="0"/>
          <w:sz w:val="28"/>
          <w:szCs w:val="28"/>
        </w:rPr>
        <w:lastRenderedPageBreak/>
        <w:drawing>
          <wp:inline distT="0" distB="0" distL="0" distR="0">
            <wp:extent cx="4762500" cy="3362325"/>
            <wp:effectExtent l="0" t="0" r="0" b="9525"/>
            <wp:docPr id="2" name="图片 2" descr="白板编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白板编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362325"/>
                    </a:xfrm>
                    <a:prstGeom prst="rect">
                      <a:avLst/>
                    </a:prstGeom>
                    <a:noFill/>
                    <a:ln>
                      <a:noFill/>
                    </a:ln>
                  </pic:spPr>
                </pic:pic>
              </a:graphicData>
            </a:graphic>
          </wp:inline>
        </w:drawing>
      </w:r>
    </w:p>
    <w:p w:rsidR="000C1E24" w:rsidRPr="000C1E24" w:rsidRDefault="000C1E24" w:rsidP="000C1E24">
      <w:pPr>
        <w:widowControl/>
        <w:shd w:val="clear" w:color="auto" w:fill="F8F8F8"/>
        <w:spacing w:after="360" w:line="414" w:lineRule="atLeast"/>
        <w:jc w:val="left"/>
        <w:textAlignment w:val="baseline"/>
        <w:rPr>
          <w:ins w:id="64" w:author="Unknown"/>
          <w:rFonts w:ascii="inherit" w:eastAsia="宋体" w:hAnsi="inherit" w:cs="宋体"/>
          <w:color w:val="222222"/>
          <w:kern w:val="0"/>
          <w:sz w:val="28"/>
          <w:szCs w:val="28"/>
        </w:rPr>
      </w:pPr>
      <w:ins w:id="65" w:author="Unknown">
        <w:r w:rsidRPr="000C1E24">
          <w:rPr>
            <w:rFonts w:ascii="inherit" w:eastAsia="宋体" w:hAnsi="inherit" w:cs="宋体"/>
            <w:color w:val="222222"/>
            <w:kern w:val="0"/>
            <w:sz w:val="28"/>
            <w:szCs w:val="28"/>
          </w:rPr>
          <w:t>白板编程的目标并不是要求面试者一下子写出完美无缺的代码，而是：</w:t>
        </w:r>
      </w:ins>
    </w:p>
    <w:p w:rsidR="000C1E24" w:rsidRPr="000C1E24" w:rsidRDefault="000C1E24" w:rsidP="000C1E24">
      <w:pPr>
        <w:widowControl/>
        <w:numPr>
          <w:ilvl w:val="0"/>
          <w:numId w:val="5"/>
        </w:numPr>
        <w:shd w:val="clear" w:color="auto" w:fill="F8F8F8"/>
        <w:spacing w:line="414" w:lineRule="atLeast"/>
        <w:ind w:left="0"/>
        <w:jc w:val="left"/>
        <w:textAlignment w:val="baseline"/>
        <w:rPr>
          <w:ins w:id="66" w:author="Unknown"/>
          <w:rFonts w:ascii="inherit" w:eastAsia="宋体" w:hAnsi="inherit" w:cs="宋体"/>
          <w:color w:val="222222"/>
          <w:kern w:val="0"/>
          <w:sz w:val="28"/>
          <w:szCs w:val="28"/>
        </w:rPr>
      </w:pPr>
      <w:ins w:id="67" w:author="Unknown">
        <w:r w:rsidRPr="000C1E24">
          <w:rPr>
            <w:rFonts w:ascii="inherit" w:eastAsia="宋体" w:hAnsi="inherit" w:cs="宋体"/>
            <w:color w:val="222222"/>
            <w:kern w:val="0"/>
            <w:sz w:val="28"/>
            <w:szCs w:val="28"/>
          </w:rPr>
          <w:t>让面试者在解题的过程中将他</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他的思维过程和编码习惯展现在面试官面前，以便面试官判定面试者是否具备清晰的逻辑思维和良好的编程素养</w:t>
        </w:r>
      </w:ins>
    </w:p>
    <w:p w:rsidR="000C1E24" w:rsidRPr="000C1E24" w:rsidRDefault="000C1E24" w:rsidP="000C1E24">
      <w:pPr>
        <w:widowControl/>
        <w:numPr>
          <w:ilvl w:val="0"/>
          <w:numId w:val="5"/>
        </w:numPr>
        <w:shd w:val="clear" w:color="auto" w:fill="F8F8F8"/>
        <w:spacing w:line="414" w:lineRule="atLeast"/>
        <w:ind w:left="0"/>
        <w:jc w:val="left"/>
        <w:textAlignment w:val="baseline"/>
        <w:rPr>
          <w:ins w:id="68" w:author="Unknown"/>
          <w:rFonts w:ascii="inherit" w:eastAsia="宋体" w:hAnsi="inherit" w:cs="宋体"/>
          <w:color w:val="222222"/>
          <w:kern w:val="0"/>
          <w:sz w:val="28"/>
          <w:szCs w:val="28"/>
        </w:rPr>
      </w:pPr>
      <w:ins w:id="69" w:author="Unknown">
        <w:r w:rsidRPr="000C1E24">
          <w:rPr>
            <w:rFonts w:ascii="inherit" w:eastAsia="宋体" w:hAnsi="inherit" w:cs="宋体"/>
            <w:color w:val="222222"/>
            <w:kern w:val="0"/>
            <w:sz w:val="28"/>
            <w:szCs w:val="28"/>
          </w:rPr>
          <w:t>如果面试者陷入困境或是陷阱，面试官也可以为其提供适当的辅助，以免面试陷入无人发言的尴尬境地</w:t>
        </w:r>
      </w:ins>
    </w:p>
    <w:p w:rsidR="000C1E24" w:rsidRPr="000C1E24" w:rsidRDefault="000C1E24" w:rsidP="000C1E24">
      <w:pPr>
        <w:widowControl/>
        <w:shd w:val="clear" w:color="auto" w:fill="F8F8F8"/>
        <w:spacing w:line="414" w:lineRule="atLeast"/>
        <w:jc w:val="left"/>
        <w:textAlignment w:val="baseline"/>
        <w:outlineLvl w:val="1"/>
        <w:rPr>
          <w:ins w:id="70" w:author="Unknown"/>
          <w:rFonts w:ascii="Georgia" w:eastAsia="宋体" w:hAnsi="Georgia" w:cs="宋体"/>
          <w:b/>
          <w:bCs/>
          <w:color w:val="222222"/>
          <w:kern w:val="0"/>
          <w:sz w:val="42"/>
          <w:szCs w:val="42"/>
        </w:rPr>
      </w:pPr>
      <w:bookmarkStart w:id="71" w:name="what"/>
      <w:ins w:id="72" w:author="Unknown">
        <w:r w:rsidRPr="000C1E24">
          <w:rPr>
            <w:rFonts w:ascii="inherit" w:eastAsia="宋体" w:hAnsi="inherit" w:cs="宋体"/>
            <w:b/>
            <w:bCs/>
            <w:color w:val="1863A1"/>
            <w:kern w:val="0"/>
            <w:sz w:val="41"/>
            <w:szCs w:val="41"/>
            <w:bdr w:val="none" w:sz="0" w:space="0" w:color="auto" w:frame="1"/>
          </w:rPr>
          <w:t>什么是合适的白板编程题目</w:t>
        </w:r>
        <w:bookmarkEnd w:id="71"/>
      </w:ins>
    </w:p>
    <w:p w:rsidR="000C1E24" w:rsidRPr="000C1E24" w:rsidRDefault="000C1E24" w:rsidP="000C1E24">
      <w:pPr>
        <w:widowControl/>
        <w:shd w:val="clear" w:color="auto" w:fill="F8F8F8"/>
        <w:spacing w:line="414" w:lineRule="atLeast"/>
        <w:jc w:val="left"/>
        <w:textAlignment w:val="baseline"/>
        <w:rPr>
          <w:ins w:id="73" w:author="Unknown"/>
          <w:rFonts w:ascii="inherit" w:eastAsia="宋体" w:hAnsi="inherit" w:cs="宋体"/>
          <w:color w:val="222222"/>
          <w:kern w:val="0"/>
          <w:sz w:val="28"/>
          <w:szCs w:val="28"/>
        </w:rPr>
      </w:pPr>
      <w:ins w:id="74" w:author="Unknown">
        <w:r w:rsidRPr="000C1E24">
          <w:rPr>
            <w:rFonts w:ascii="inherit" w:eastAsia="宋体" w:hAnsi="inherit" w:cs="宋体"/>
            <w:color w:val="222222"/>
            <w:kern w:val="0"/>
            <w:sz w:val="28"/>
            <w:szCs w:val="28"/>
          </w:rPr>
          <w:t>正如前文所述，白板编程是一种很有效的技术面试方式，但这是建立在</w:t>
        </w:r>
        <w:r w:rsidRPr="000C1E24">
          <w:rPr>
            <w:rFonts w:ascii="inherit" w:eastAsia="宋体" w:hAnsi="inherit" w:cs="宋体"/>
            <w:b/>
            <w:bCs/>
            <w:color w:val="222222"/>
            <w:kern w:val="0"/>
            <w:sz w:val="28"/>
            <w:szCs w:val="28"/>
            <w:bdr w:val="none" w:sz="0" w:space="0" w:color="auto" w:frame="1"/>
          </w:rPr>
          <w:t>有效的编程题目</w:t>
        </w:r>
        <w:r w:rsidRPr="000C1E24">
          <w:rPr>
            <w:rFonts w:ascii="inherit" w:eastAsia="宋体" w:hAnsi="inherit" w:cs="宋体"/>
            <w:color w:val="222222"/>
            <w:kern w:val="0"/>
            <w:sz w:val="28"/>
            <w:szCs w:val="28"/>
          </w:rPr>
          <w:t>的基础之上：如果编程题目过难，那么面试很可能会陷入『大眼瞪小眼』的境地；如果编程题目过于简单（或者面试者背过题目），那么面试者无需思考就可以给出正确答案。这两种情况</w:t>
        </w:r>
        <w:r w:rsidRPr="000C1E24">
          <w:rPr>
            <w:rFonts w:ascii="inherit" w:eastAsia="宋体" w:hAnsi="inherit" w:cs="宋体"/>
            <w:color w:val="222222"/>
            <w:kern w:val="0"/>
            <w:sz w:val="28"/>
            <w:szCs w:val="28"/>
          </w:rPr>
          <w:lastRenderedPageBreak/>
          <w:t>都无法达到考察面试者思维过程的目的，从而使得面试官无法正确评估面试者的能力。</w:t>
        </w:r>
      </w:ins>
    </w:p>
    <w:p w:rsidR="000C1E24" w:rsidRPr="000C1E24" w:rsidRDefault="000C1E24" w:rsidP="000C1E24">
      <w:pPr>
        <w:widowControl/>
        <w:shd w:val="clear" w:color="auto" w:fill="F8F8F8"/>
        <w:spacing w:after="360" w:line="414" w:lineRule="atLeast"/>
        <w:jc w:val="left"/>
        <w:textAlignment w:val="baseline"/>
        <w:rPr>
          <w:ins w:id="75" w:author="Unknown"/>
          <w:rFonts w:ascii="inherit" w:eastAsia="宋体" w:hAnsi="inherit" w:cs="宋体"/>
          <w:color w:val="222222"/>
          <w:kern w:val="0"/>
          <w:sz w:val="28"/>
          <w:szCs w:val="28"/>
        </w:rPr>
      </w:pPr>
      <w:ins w:id="76" w:author="Unknown">
        <w:r w:rsidRPr="000C1E24">
          <w:rPr>
            <w:rFonts w:ascii="inherit" w:eastAsia="宋体" w:hAnsi="inherit" w:cs="宋体"/>
            <w:color w:val="222222"/>
            <w:kern w:val="0"/>
            <w:sz w:val="28"/>
            <w:szCs w:val="28"/>
          </w:rPr>
          <w:t>既然编程题目很重要，那么问题来了，什么才是合适（合理）的编程题目呢？</w:t>
        </w:r>
      </w:ins>
    </w:p>
    <w:p w:rsidR="000C1E24" w:rsidRPr="000C1E24" w:rsidRDefault="000C1E24" w:rsidP="000C1E24">
      <w:pPr>
        <w:widowControl/>
        <w:shd w:val="clear" w:color="auto" w:fill="F8F8F8"/>
        <w:spacing w:after="360" w:line="414" w:lineRule="atLeast"/>
        <w:jc w:val="left"/>
        <w:textAlignment w:val="baseline"/>
        <w:rPr>
          <w:ins w:id="77" w:author="Unknown"/>
          <w:rFonts w:ascii="inherit" w:eastAsia="宋体" w:hAnsi="inherit" w:cs="宋体"/>
          <w:color w:val="222222"/>
          <w:kern w:val="0"/>
          <w:sz w:val="28"/>
          <w:szCs w:val="28"/>
        </w:rPr>
      </w:pPr>
      <w:ins w:id="78" w:author="Unknown">
        <w:r w:rsidRPr="000C1E24">
          <w:rPr>
            <w:rFonts w:ascii="inherit" w:eastAsia="宋体" w:hAnsi="inherit" w:cs="宋体"/>
            <w:color w:val="222222"/>
            <w:kern w:val="0"/>
            <w:sz w:val="28"/>
            <w:szCs w:val="28"/>
          </w:rPr>
          <w:t>在回答这个问题之前，让我们先看看什么编程题目不合适：</w:t>
        </w:r>
      </w:ins>
    </w:p>
    <w:p w:rsidR="000C1E24" w:rsidRPr="000C1E24" w:rsidRDefault="000C1E24" w:rsidP="000C1E24">
      <w:pPr>
        <w:widowControl/>
        <w:shd w:val="clear" w:color="auto" w:fill="F8F8F8"/>
        <w:spacing w:line="414" w:lineRule="atLeast"/>
        <w:jc w:val="left"/>
        <w:textAlignment w:val="baseline"/>
        <w:outlineLvl w:val="2"/>
        <w:rPr>
          <w:ins w:id="79" w:author="Unknown"/>
          <w:rFonts w:ascii="Georgia" w:eastAsia="宋体" w:hAnsi="Georgia" w:cs="宋体"/>
          <w:b/>
          <w:bCs/>
          <w:color w:val="222222"/>
          <w:kern w:val="0"/>
          <w:sz w:val="36"/>
          <w:szCs w:val="36"/>
        </w:rPr>
      </w:pPr>
      <w:bookmarkStart w:id="80" w:name="what_not_to_ask"/>
      <w:ins w:id="81" w:author="Unknown">
        <w:r w:rsidRPr="000C1E24">
          <w:rPr>
            <w:rFonts w:ascii="inherit" w:eastAsia="宋体" w:hAnsi="inherit" w:cs="宋体"/>
            <w:b/>
            <w:bCs/>
            <w:color w:val="1863A1"/>
            <w:kern w:val="0"/>
            <w:sz w:val="36"/>
            <w:szCs w:val="36"/>
            <w:bdr w:val="none" w:sz="0" w:space="0" w:color="auto" w:frame="1"/>
          </w:rPr>
          <w:t>什么不该问</w:t>
        </w:r>
        <w:bookmarkEnd w:id="80"/>
      </w:ins>
    </w:p>
    <w:p w:rsidR="000C1E24" w:rsidRPr="000C1E24" w:rsidRDefault="000C1E24" w:rsidP="000C1E24">
      <w:pPr>
        <w:widowControl/>
        <w:shd w:val="clear" w:color="auto" w:fill="F8F8F8"/>
        <w:spacing w:line="414" w:lineRule="atLeast"/>
        <w:jc w:val="left"/>
        <w:textAlignment w:val="baseline"/>
        <w:outlineLvl w:val="3"/>
        <w:rPr>
          <w:ins w:id="82" w:author="Unknown"/>
          <w:rFonts w:ascii="Georgia" w:eastAsia="宋体" w:hAnsi="Georgia" w:cs="宋体"/>
          <w:b/>
          <w:bCs/>
          <w:color w:val="222222"/>
          <w:kern w:val="0"/>
          <w:sz w:val="28"/>
          <w:szCs w:val="28"/>
        </w:rPr>
      </w:pPr>
      <w:bookmarkStart w:id="83" w:name="abused_problems"/>
      <w:ins w:id="84" w:author="Unknown">
        <w:r w:rsidRPr="000C1E24">
          <w:rPr>
            <w:rFonts w:ascii="inherit" w:eastAsia="宋体" w:hAnsi="inherit" w:cs="宋体"/>
            <w:b/>
            <w:bCs/>
            <w:color w:val="1863A1"/>
            <w:kern w:val="0"/>
            <w:sz w:val="28"/>
            <w:szCs w:val="28"/>
            <w:bdr w:val="none" w:sz="0" w:space="0" w:color="auto" w:frame="1"/>
          </w:rPr>
          <w:t>被问滥的编程问题</w:t>
        </w:r>
        <w:bookmarkEnd w:id="83"/>
      </w:ins>
    </w:p>
    <w:p w:rsidR="000C1E24" w:rsidRPr="000C1E24" w:rsidRDefault="000C1E24" w:rsidP="000C1E24">
      <w:pPr>
        <w:widowControl/>
        <w:shd w:val="clear" w:color="auto" w:fill="F8F8F8"/>
        <w:spacing w:after="360" w:line="414" w:lineRule="atLeast"/>
        <w:jc w:val="left"/>
        <w:textAlignment w:val="baseline"/>
        <w:rPr>
          <w:ins w:id="85" w:author="Unknown"/>
          <w:rFonts w:ascii="inherit" w:eastAsia="宋体" w:hAnsi="inherit" w:cs="宋体"/>
          <w:color w:val="222222"/>
          <w:kern w:val="0"/>
          <w:sz w:val="28"/>
          <w:szCs w:val="28"/>
        </w:rPr>
      </w:pPr>
      <w:ins w:id="86" w:author="Unknown">
        <w:r w:rsidRPr="000C1E24">
          <w:rPr>
            <w:rFonts w:ascii="inherit" w:eastAsia="宋体" w:hAnsi="inherit" w:cs="宋体"/>
            <w:color w:val="222222"/>
            <w:kern w:val="0"/>
            <w:sz w:val="28"/>
            <w:szCs w:val="28"/>
          </w:rPr>
          <w:t>我在求职时发现，技术面试的编程题目往往千篇一律</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拿我自己来说，反转单链表被问了</w:t>
        </w:r>
        <w:r w:rsidRPr="000C1E24">
          <w:rPr>
            <w:rFonts w:ascii="inherit" w:eastAsia="宋体" w:hAnsi="inherit" w:cs="宋体"/>
            <w:color w:val="222222"/>
            <w:kern w:val="0"/>
            <w:sz w:val="28"/>
            <w:szCs w:val="28"/>
          </w:rPr>
          <w:t xml:space="preserve"> 5 </w:t>
        </w:r>
        <w:r w:rsidRPr="000C1E24">
          <w:rPr>
            <w:rFonts w:ascii="inherit" w:eastAsia="宋体" w:hAnsi="inherit" w:cs="宋体"/>
            <w:color w:val="222222"/>
            <w:kern w:val="0"/>
            <w:sz w:val="28"/>
            <w:szCs w:val="28"/>
          </w:rPr>
          <w:t>次，数字转字符串被问了</w:t>
        </w:r>
        <w:r w:rsidRPr="000C1E24">
          <w:rPr>
            <w:rFonts w:ascii="inherit" w:eastAsia="宋体" w:hAnsi="inherit" w:cs="宋体"/>
            <w:color w:val="222222"/>
            <w:kern w:val="0"/>
            <w:sz w:val="28"/>
            <w:szCs w:val="28"/>
          </w:rPr>
          <w:t xml:space="preserve"> 4 </w:t>
        </w:r>
        <w:r w:rsidRPr="000C1E24">
          <w:rPr>
            <w:rFonts w:ascii="inherit" w:eastAsia="宋体" w:hAnsi="inherit" w:cs="宋体"/>
            <w:color w:val="222222"/>
            <w:kern w:val="0"/>
            <w:sz w:val="28"/>
            <w:szCs w:val="28"/>
          </w:rPr>
          <w:t>次，随机化数组被问了</w:t>
        </w:r>
        <w:r w:rsidRPr="000C1E24">
          <w:rPr>
            <w:rFonts w:ascii="inherit" w:eastAsia="宋体" w:hAnsi="inherit" w:cs="宋体"/>
            <w:color w:val="222222"/>
            <w:kern w:val="0"/>
            <w:sz w:val="28"/>
            <w:szCs w:val="28"/>
          </w:rPr>
          <w:t xml:space="preserve"> 3 </w:t>
        </w:r>
        <w:r w:rsidRPr="000C1E24">
          <w:rPr>
            <w:rFonts w:ascii="inherit" w:eastAsia="宋体" w:hAnsi="inherit" w:cs="宋体"/>
            <w:color w:val="222222"/>
            <w:kern w:val="0"/>
            <w:sz w:val="28"/>
            <w:szCs w:val="28"/>
          </w:rPr>
          <w:t>次，最可笑的是在面试某外企时三个面试官都问我如何反转单链表，以至于我得主动要求更换题目以免误会。</w:t>
        </w:r>
      </w:ins>
    </w:p>
    <w:p w:rsidR="000C1E24" w:rsidRPr="000C1E24" w:rsidRDefault="000C1E24" w:rsidP="000C1E24">
      <w:pPr>
        <w:widowControl/>
        <w:shd w:val="clear" w:color="auto" w:fill="F8F8F8"/>
        <w:spacing w:after="360" w:line="414" w:lineRule="atLeast"/>
        <w:jc w:val="left"/>
        <w:textAlignment w:val="baseline"/>
        <w:rPr>
          <w:ins w:id="87" w:author="Unknown"/>
          <w:rFonts w:ascii="inherit" w:eastAsia="宋体" w:hAnsi="inherit" w:cs="宋体"/>
          <w:color w:val="222222"/>
          <w:kern w:val="0"/>
          <w:sz w:val="28"/>
          <w:szCs w:val="28"/>
        </w:rPr>
      </w:pPr>
      <w:ins w:id="88" w:author="Unknown">
        <w:r w:rsidRPr="000C1E24">
          <w:rPr>
            <w:rFonts w:ascii="inherit" w:eastAsia="宋体" w:hAnsi="inherit" w:cs="宋体"/>
            <w:color w:val="222222"/>
            <w:kern w:val="0"/>
            <w:sz w:val="28"/>
            <w:szCs w:val="28"/>
          </w:rPr>
          <w:t>无独有偶，我在求职时同时发现很多面试者都随身带一个本子或是打印好的材料，上面写满了常见的面试题目，一些面试者甚至会祈祷能够被问到上面的题目。</w:t>
        </w:r>
      </w:ins>
    </w:p>
    <w:p w:rsidR="000C1E24" w:rsidRPr="000C1E24" w:rsidRDefault="000C1E24" w:rsidP="000C1E24">
      <w:pPr>
        <w:widowControl/>
        <w:shd w:val="clear" w:color="auto" w:fill="F8F8F8"/>
        <w:spacing w:line="414" w:lineRule="atLeast"/>
        <w:jc w:val="left"/>
        <w:textAlignment w:val="baseline"/>
        <w:rPr>
          <w:ins w:id="89" w:author="Unknown"/>
          <w:rFonts w:ascii="inherit" w:eastAsia="宋体" w:hAnsi="inherit" w:cs="宋体"/>
          <w:color w:val="222222"/>
          <w:kern w:val="0"/>
          <w:sz w:val="28"/>
          <w:szCs w:val="28"/>
        </w:rPr>
      </w:pPr>
      <w:ins w:id="90" w:author="Unknown">
        <w:r w:rsidRPr="000C1E24">
          <w:rPr>
            <w:rFonts w:ascii="inherit" w:eastAsia="宋体" w:hAnsi="inherit" w:cs="宋体"/>
            <w:color w:val="222222"/>
            <w:kern w:val="0"/>
            <w:sz w:val="28"/>
            <w:szCs w:val="28"/>
          </w:rPr>
          <w:t>就这个问题，我和我的同学以及后来的同事讨论过，答案是很多面试官在面试前并不会提前准备面试题，而是从网络上（例如</w:t>
        </w:r>
        <w:r w:rsidRPr="000C1E24">
          <w:rPr>
            <w:rFonts w:ascii="inherit" w:eastAsia="宋体" w:hAnsi="inherit" w:cs="宋体"/>
            <w:color w:val="222222"/>
            <w:kern w:val="0"/>
            <w:sz w:val="28"/>
            <w:szCs w:val="28"/>
          </w:rPr>
          <w:t> </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"http://blog.csdn.net/v_JULY_v"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 xml:space="preserve">July </w:t>
        </w:r>
        <w:r w:rsidRPr="000C1E24">
          <w:rPr>
            <w:rFonts w:ascii="inherit" w:eastAsia="宋体" w:hAnsi="inherit" w:cs="宋体"/>
            <w:color w:val="751590"/>
            <w:kern w:val="0"/>
            <w:sz w:val="28"/>
            <w:szCs w:val="28"/>
            <w:u w:val="single"/>
            <w:bdr w:val="none" w:sz="0" w:space="0" w:color="auto" w:frame="1"/>
          </w:rPr>
          <w:t>的算法博客</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）或</w:t>
        </w:r>
        <w:r w:rsidRPr="000C1E24">
          <w:rPr>
            <w:rFonts w:ascii="inherit" w:eastAsia="宋体" w:hAnsi="inherit" w:cs="宋体"/>
            <w:color w:val="222222"/>
            <w:kern w:val="0"/>
            <w:sz w:val="28"/>
            <w:szCs w:val="28"/>
          </w:rPr>
          <w:t> </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"http://www.amazon.cn/gp/product/B0016K8XGQ/ref=as_li_ss_tl?ie=UTF8&amp;camp=536&amp;creative=3132&amp;creativeASIN=B0016K8XGQ&amp;linkCode=as2&amp;tag=lucida-23"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编程之美</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之类的面试题集上随机挑一道题目询问。如果面试者做出来（或背出来）题目那么通过，如果面试者做不出来就挂掉。</w:t>
        </w:r>
      </w:ins>
    </w:p>
    <w:p w:rsidR="000C1E24" w:rsidRPr="000C1E24" w:rsidRDefault="000C1E24" w:rsidP="000C1E24">
      <w:pPr>
        <w:widowControl/>
        <w:shd w:val="clear" w:color="auto" w:fill="F8F8F8"/>
        <w:spacing w:line="414" w:lineRule="atLeast"/>
        <w:jc w:val="left"/>
        <w:textAlignment w:val="baseline"/>
        <w:rPr>
          <w:ins w:id="91" w:author="Unknown"/>
          <w:rFonts w:ascii="inherit" w:eastAsia="宋体" w:hAnsi="inherit" w:cs="宋体"/>
          <w:color w:val="222222"/>
          <w:kern w:val="0"/>
          <w:sz w:val="28"/>
          <w:szCs w:val="28"/>
        </w:rPr>
      </w:pPr>
      <w:ins w:id="92" w:author="Unknown">
        <w:r w:rsidRPr="000C1E24">
          <w:rPr>
            <w:rFonts w:ascii="inherit" w:eastAsia="宋体" w:hAnsi="inherit" w:cs="宋体"/>
            <w:color w:val="222222"/>
            <w:kern w:val="0"/>
            <w:sz w:val="28"/>
            <w:szCs w:val="28"/>
          </w:rPr>
          <w:lastRenderedPageBreak/>
          <w:t>这种面试方式的问题非常明显：如果面试者准备充分，那么这些题目根本没有区分度</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面试者很可能会把答案直接背下来；如果面试者未做准备，他</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她很可能被一些需要</w:t>
        </w:r>
        <w:r w:rsidRPr="000C1E24">
          <w:rPr>
            <w:rFonts w:ascii="inherit" w:eastAsia="宋体" w:hAnsi="inherit" w:cs="宋体"/>
            <w:color w:val="222222"/>
            <w:kern w:val="0"/>
            <w:sz w:val="28"/>
            <w:szCs w:val="28"/>
          </w:rPr>
          <w:t> </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"http://en.wikipedia.org/wiki/Eureka_effect"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aha! moment</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的题目困住。总之，如果面试题不能评估面试者水平，那么问它还有什么意义呢？</w:t>
        </w:r>
      </w:ins>
    </w:p>
    <w:p w:rsidR="000C1E24" w:rsidRPr="000C1E24" w:rsidRDefault="000C1E24" w:rsidP="000C1E24">
      <w:pPr>
        <w:widowControl/>
        <w:shd w:val="clear" w:color="auto" w:fill="F8F8F8"/>
        <w:spacing w:line="414" w:lineRule="atLeast"/>
        <w:jc w:val="left"/>
        <w:textAlignment w:val="baseline"/>
        <w:rPr>
          <w:ins w:id="93" w:author="Unknown"/>
          <w:rFonts w:ascii="inherit" w:eastAsia="宋体" w:hAnsi="inherit" w:cs="宋体"/>
          <w:color w:val="222222"/>
          <w:kern w:val="0"/>
          <w:sz w:val="28"/>
          <w:szCs w:val="28"/>
        </w:rPr>
      </w:pPr>
      <w:ins w:id="94" w:author="Unknown">
        <w:r w:rsidRPr="000C1E24">
          <w:rPr>
            <w:rFonts w:ascii="inherit" w:eastAsia="宋体" w:hAnsi="inherit" w:cs="宋体"/>
            <w:color w:val="222222"/>
            <w:kern w:val="0"/>
            <w:sz w:val="28"/>
            <w:szCs w:val="28"/>
          </w:rPr>
          <w:t>下面是一些</w:t>
        </w:r>
        <w:r w:rsidRPr="000C1E24">
          <w:rPr>
            <w:rFonts w:ascii="inherit" w:eastAsia="宋体" w:hAnsi="inherit" w:cs="宋体"/>
            <w:b/>
            <w:bCs/>
            <w:color w:val="222222"/>
            <w:kern w:val="0"/>
            <w:sz w:val="28"/>
            <w:szCs w:val="28"/>
            <w:bdr w:val="none" w:sz="0" w:space="0" w:color="auto" w:frame="1"/>
          </w:rPr>
          <w:t>问滥的编程问题</w:t>
        </w:r>
        <w:r w:rsidRPr="000C1E24">
          <w:rPr>
            <w:rFonts w:ascii="inherit" w:eastAsia="宋体" w:hAnsi="inherit" w:cs="宋体"/>
            <w:color w:val="222222"/>
            <w:kern w:val="0"/>
            <w:sz w:val="28"/>
            <w:szCs w:val="28"/>
          </w:rPr>
          <w:t>：</w:t>
        </w:r>
      </w:ins>
    </w:p>
    <w:p w:rsidR="000C1E24" w:rsidRPr="000C1E24" w:rsidRDefault="000C1E24" w:rsidP="000C1E24">
      <w:pPr>
        <w:widowControl/>
        <w:numPr>
          <w:ilvl w:val="0"/>
          <w:numId w:val="6"/>
        </w:numPr>
        <w:shd w:val="clear" w:color="auto" w:fill="F8F8F8"/>
        <w:spacing w:line="414" w:lineRule="atLeast"/>
        <w:ind w:left="0"/>
        <w:jc w:val="left"/>
        <w:textAlignment w:val="baseline"/>
        <w:rPr>
          <w:ins w:id="95" w:author="Unknown"/>
          <w:rFonts w:ascii="inherit" w:eastAsia="宋体" w:hAnsi="inherit" w:cs="宋体"/>
          <w:color w:val="222222"/>
          <w:kern w:val="0"/>
          <w:sz w:val="28"/>
          <w:szCs w:val="28"/>
        </w:rPr>
      </w:pPr>
      <w:ins w:id="96" w:author="Unknown">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"http://www.amazon.cn/gp/product/B0016K8XGQ/ref=as_li_ss_tl?ie=UTF8&amp;camp=536&amp;creative=3132&amp;creativeASIN=B0016K8XGQ&amp;linkCode=as2&amp;tag=lucida-23"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编程之美</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书里的所有题目；</w:t>
        </w:r>
      </w:ins>
    </w:p>
    <w:p w:rsidR="000C1E24" w:rsidRPr="000C1E24" w:rsidRDefault="000C1E24" w:rsidP="000C1E24">
      <w:pPr>
        <w:widowControl/>
        <w:numPr>
          <w:ilvl w:val="0"/>
          <w:numId w:val="6"/>
        </w:numPr>
        <w:shd w:val="clear" w:color="auto" w:fill="F8F8F8"/>
        <w:spacing w:line="414" w:lineRule="atLeast"/>
        <w:ind w:left="0"/>
        <w:jc w:val="left"/>
        <w:textAlignment w:val="baseline"/>
        <w:rPr>
          <w:ins w:id="97" w:author="Unknown"/>
          <w:rFonts w:ascii="inherit" w:eastAsia="宋体" w:hAnsi="inherit" w:cs="宋体"/>
          <w:color w:val="222222"/>
          <w:kern w:val="0"/>
          <w:sz w:val="28"/>
          <w:szCs w:val="28"/>
        </w:rPr>
      </w:pPr>
      <w:ins w:id="98" w:author="Unknown">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"http://blog.csdn.net/v_JULY_v"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 xml:space="preserve">July </w:t>
        </w:r>
        <w:r w:rsidRPr="000C1E24">
          <w:rPr>
            <w:rFonts w:ascii="inherit" w:eastAsia="宋体" w:hAnsi="inherit" w:cs="宋体"/>
            <w:color w:val="751590"/>
            <w:kern w:val="0"/>
            <w:sz w:val="28"/>
            <w:szCs w:val="28"/>
            <w:u w:val="single"/>
            <w:bdr w:val="none" w:sz="0" w:space="0" w:color="auto" w:frame="1"/>
          </w:rPr>
          <w:t>的算法博客</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中的绝大多数题目（包括</w:t>
        </w:r>
        <w:r w:rsidRPr="000C1E24">
          <w:rPr>
            <w:rFonts w:ascii="inherit" w:eastAsia="宋体" w:hAnsi="inherit" w:cs="宋体"/>
            <w:color w:val="222222"/>
            <w:kern w:val="0"/>
            <w:sz w:val="28"/>
            <w:szCs w:val="28"/>
          </w:rPr>
          <w:t> </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"http://blog.csdn.net/v_JULY_v/archive/2010/11/17/6015165.aspx"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面试</w:t>
        </w:r>
        <w:r w:rsidRPr="000C1E24">
          <w:rPr>
            <w:rFonts w:ascii="inherit" w:eastAsia="宋体" w:hAnsi="inherit" w:cs="宋体"/>
            <w:color w:val="751590"/>
            <w:kern w:val="0"/>
            <w:sz w:val="28"/>
            <w:szCs w:val="28"/>
            <w:u w:val="single"/>
            <w:bdr w:val="none" w:sz="0" w:space="0" w:color="auto" w:frame="1"/>
          </w:rPr>
          <w:t xml:space="preserve"> 100 </w:t>
        </w:r>
        <w:r w:rsidRPr="000C1E24">
          <w:rPr>
            <w:rFonts w:ascii="inherit" w:eastAsia="宋体" w:hAnsi="inherit" w:cs="宋体"/>
            <w:color w:val="751590"/>
            <w:kern w:val="0"/>
            <w:sz w:val="28"/>
            <w:szCs w:val="28"/>
            <w:u w:val="single"/>
            <w:bdr w:val="none" w:sz="0" w:space="0" w:color="auto" w:frame="1"/>
          </w:rPr>
          <w:t>题</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中的所有题目）；</w:t>
        </w:r>
      </w:ins>
    </w:p>
    <w:p w:rsidR="000C1E24" w:rsidRPr="000C1E24" w:rsidRDefault="000C1E24" w:rsidP="000C1E24">
      <w:pPr>
        <w:widowControl/>
        <w:numPr>
          <w:ilvl w:val="0"/>
          <w:numId w:val="6"/>
        </w:numPr>
        <w:shd w:val="clear" w:color="auto" w:fill="F8F8F8"/>
        <w:spacing w:line="414" w:lineRule="atLeast"/>
        <w:ind w:left="0"/>
        <w:jc w:val="left"/>
        <w:textAlignment w:val="baseline"/>
        <w:rPr>
          <w:ins w:id="99" w:author="Unknown"/>
          <w:rFonts w:ascii="inherit" w:eastAsia="宋体" w:hAnsi="inherit" w:cs="宋体"/>
          <w:color w:val="222222"/>
          <w:kern w:val="0"/>
          <w:sz w:val="28"/>
          <w:szCs w:val="28"/>
        </w:rPr>
      </w:pPr>
      <w:ins w:id="100" w:author="Unknown">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"https://leetcode.com/"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leecode</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里的大部分题目；</w:t>
        </w:r>
      </w:ins>
    </w:p>
    <w:p w:rsidR="000C1E24" w:rsidRPr="000C1E24" w:rsidRDefault="000C1E24" w:rsidP="000C1E24">
      <w:pPr>
        <w:widowControl/>
        <w:shd w:val="clear" w:color="auto" w:fill="F8F8F8"/>
        <w:spacing w:line="414" w:lineRule="atLeast"/>
        <w:jc w:val="left"/>
        <w:textAlignment w:val="baseline"/>
        <w:outlineLvl w:val="3"/>
        <w:rPr>
          <w:ins w:id="101" w:author="Unknown"/>
          <w:rFonts w:ascii="Georgia" w:eastAsia="宋体" w:hAnsi="Georgia" w:cs="宋体"/>
          <w:b/>
          <w:bCs/>
          <w:color w:val="222222"/>
          <w:kern w:val="0"/>
          <w:sz w:val="28"/>
          <w:szCs w:val="28"/>
        </w:rPr>
      </w:pPr>
      <w:bookmarkStart w:id="102" w:name="library_heavy_problems"/>
      <w:ins w:id="103" w:author="Unknown">
        <w:r w:rsidRPr="000C1E24">
          <w:rPr>
            <w:rFonts w:ascii="inherit" w:eastAsia="宋体" w:hAnsi="inherit" w:cs="宋体"/>
            <w:b/>
            <w:bCs/>
            <w:color w:val="1863A1"/>
            <w:kern w:val="0"/>
            <w:sz w:val="28"/>
            <w:szCs w:val="28"/>
            <w:bdr w:val="none" w:sz="0" w:space="0" w:color="auto" w:frame="1"/>
          </w:rPr>
          <w:t>涉及到库函数或</w:t>
        </w:r>
        <w:r w:rsidRPr="000C1E24">
          <w:rPr>
            <w:rFonts w:ascii="inherit" w:eastAsia="宋体" w:hAnsi="inherit" w:cs="宋体"/>
            <w:b/>
            <w:bCs/>
            <w:color w:val="1863A1"/>
            <w:kern w:val="0"/>
            <w:sz w:val="28"/>
            <w:szCs w:val="28"/>
            <w:bdr w:val="none" w:sz="0" w:space="0" w:color="auto" w:frame="1"/>
          </w:rPr>
          <w:t xml:space="preserve"> API </w:t>
        </w:r>
        <w:r w:rsidRPr="000C1E24">
          <w:rPr>
            <w:rFonts w:ascii="inherit" w:eastAsia="宋体" w:hAnsi="inherit" w:cs="宋体"/>
            <w:b/>
            <w:bCs/>
            <w:color w:val="1863A1"/>
            <w:kern w:val="0"/>
            <w:sz w:val="28"/>
            <w:szCs w:val="28"/>
            <w:bdr w:val="none" w:sz="0" w:space="0" w:color="auto" w:frame="1"/>
          </w:rPr>
          <w:t>调用</w:t>
        </w:r>
        <w:bookmarkEnd w:id="102"/>
      </w:ins>
    </w:p>
    <w:p w:rsidR="000C1E24" w:rsidRPr="000C1E24" w:rsidRDefault="000C1E24" w:rsidP="000C1E24">
      <w:pPr>
        <w:widowControl/>
        <w:shd w:val="clear" w:color="auto" w:fill="F8F8F8"/>
        <w:spacing w:line="414" w:lineRule="atLeast"/>
        <w:jc w:val="left"/>
        <w:textAlignment w:val="baseline"/>
        <w:rPr>
          <w:ins w:id="104" w:author="Unknown"/>
          <w:rFonts w:ascii="inherit" w:eastAsia="宋体" w:hAnsi="inherit" w:cs="宋体"/>
          <w:color w:val="222222"/>
          <w:kern w:val="0"/>
          <w:sz w:val="28"/>
          <w:szCs w:val="28"/>
        </w:rPr>
      </w:pPr>
      <w:ins w:id="105" w:author="Unknown">
        <w:r w:rsidRPr="000C1E24">
          <w:rPr>
            <w:rFonts w:ascii="inherit" w:eastAsia="宋体" w:hAnsi="inherit" w:cs="宋体"/>
            <w:color w:val="222222"/>
            <w:kern w:val="0"/>
            <w:sz w:val="28"/>
            <w:szCs w:val="28"/>
          </w:rPr>
          <w:t>白板编程的目标在于考察面试者的编程基本功，而不是考察面试者使用某种语言</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类库的熟练度。所以白板编程题目应尽可能库函数无关</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例如：编写一个</w:t>
        </w:r>
        <w:r w:rsidRPr="000C1E24">
          <w:rPr>
            <w:rFonts w:ascii="inherit" w:eastAsia="宋体" w:hAnsi="inherit" w:cs="宋体"/>
            <w:color w:val="222222"/>
            <w:kern w:val="0"/>
            <w:sz w:val="28"/>
            <w:szCs w:val="28"/>
          </w:rPr>
          <w:t xml:space="preserve"> XML </w:t>
        </w:r>
        <w:r w:rsidRPr="000C1E24">
          <w:rPr>
            <w:rFonts w:ascii="inherit" w:eastAsia="宋体" w:hAnsi="inherit" w:cs="宋体"/>
            <w:color w:val="222222"/>
            <w:kern w:val="0"/>
            <w:sz w:val="28"/>
            <w:szCs w:val="28"/>
          </w:rPr>
          <w:t>读取程序就是不合格的题目，因为面试者没有必要把</w:t>
        </w:r>
        <w:r w:rsidRPr="000C1E24">
          <w:rPr>
            <w:rFonts w:ascii="inherit" w:eastAsia="宋体" w:hAnsi="inherit" w:cs="宋体"/>
            <w:color w:val="222222"/>
            <w:kern w:val="0"/>
            <w:sz w:val="28"/>
            <w:szCs w:val="28"/>
          </w:rPr>
          <w:t xml:space="preserve"> XML </w:t>
        </w:r>
        <w:r w:rsidRPr="000C1E24">
          <w:rPr>
            <w:rFonts w:ascii="inherit" w:eastAsia="宋体" w:hAnsi="inherit" w:cs="宋体"/>
            <w:color w:val="222222"/>
            <w:kern w:val="0"/>
            <w:sz w:val="28"/>
            <w:szCs w:val="28"/>
          </w:rPr>
          <w:t>库中的函数名背下来（不然要</w:t>
        </w:r>
        <w:r w:rsidRPr="000C1E24">
          <w:rPr>
            <w:rFonts w:ascii="inherit" w:eastAsia="宋体" w:hAnsi="inherit" w:cs="宋体"/>
            <w:color w:val="222222"/>
            <w:kern w:val="0"/>
            <w:sz w:val="28"/>
            <w:szCs w:val="28"/>
          </w:rPr>
          <w:t xml:space="preserve"> </w:t>
        </w:r>
        <w:proofErr w:type="spellStart"/>
        <w:r w:rsidRPr="000C1E24">
          <w:rPr>
            <w:rFonts w:ascii="inherit" w:eastAsia="宋体" w:hAnsi="inherit" w:cs="宋体"/>
            <w:color w:val="222222"/>
            <w:kern w:val="0"/>
            <w:sz w:val="28"/>
            <w:szCs w:val="28"/>
          </w:rPr>
          <w:t>Intellisense</w:t>
        </w:r>
        <w:proofErr w:type="spellEnd"/>
        <w:r w:rsidRPr="000C1E24">
          <w:rPr>
            <w:rFonts w:ascii="inherit" w:eastAsia="宋体" w:hAnsi="inherit" w:cs="宋体"/>
            <w:color w:val="222222"/>
            <w:kern w:val="0"/>
            <w:sz w:val="28"/>
            <w:szCs w:val="28"/>
          </w:rPr>
          <w:t xml:space="preserve"> </w:t>
        </w:r>
        <w:r w:rsidRPr="000C1E24">
          <w:rPr>
            <w:rFonts w:ascii="inherit" w:eastAsia="宋体" w:hAnsi="inherit" w:cs="宋体"/>
            <w:color w:val="222222"/>
            <w:kern w:val="0"/>
            <w:sz w:val="28"/>
            <w:szCs w:val="28"/>
          </w:rPr>
          <w:t>干甚）；而原地消除字符串的重复空白（例：</w:t>
        </w:r>
        <w:r w:rsidRPr="000C1E24">
          <w:rPr>
            <w:rFonts w:ascii="Lucida Console" w:eastAsia="宋体" w:hAnsi="Lucida Console" w:cs="宋体"/>
            <w:color w:val="555555"/>
            <w:kern w:val="0"/>
            <w:sz w:val="22"/>
            <w:bdr w:val="single" w:sz="6" w:space="0" w:color="DDDDDD" w:frame="1"/>
            <w:shd w:val="clear" w:color="auto" w:fill="FFFFFF"/>
          </w:rPr>
          <w:t>"</w:t>
        </w:r>
        <w:proofErr w:type="spellStart"/>
        <w:r w:rsidRPr="000C1E24">
          <w:rPr>
            <w:rFonts w:ascii="Lucida Console" w:eastAsia="宋体" w:hAnsi="Lucida Console" w:cs="宋体"/>
            <w:color w:val="555555"/>
            <w:kern w:val="0"/>
            <w:sz w:val="22"/>
            <w:bdr w:val="single" w:sz="6" w:space="0" w:color="DDDDDD" w:frame="1"/>
            <w:shd w:val="clear" w:color="auto" w:fill="FFFFFF"/>
          </w:rPr>
          <w:t>ab</w:t>
        </w:r>
        <w:proofErr w:type="spellEnd"/>
        <w:r w:rsidRPr="000C1E24">
          <w:rPr>
            <w:rFonts w:ascii="Lucida Console" w:eastAsia="宋体" w:hAnsi="Lucida Console" w:cs="宋体"/>
            <w:color w:val="555555"/>
            <w:kern w:val="0"/>
            <w:sz w:val="22"/>
            <w:bdr w:val="single" w:sz="6" w:space="0" w:color="DDDDDD" w:frame="1"/>
            <w:shd w:val="clear" w:color="auto" w:fill="FFFFFF"/>
          </w:rPr>
          <w:t xml:space="preserve"> c d e"</w:t>
        </w:r>
        <w:r w:rsidRPr="000C1E24">
          <w:rPr>
            <w:rFonts w:ascii="inherit" w:eastAsia="宋体" w:hAnsi="inherit" w:cs="宋体"/>
            <w:color w:val="222222"/>
            <w:kern w:val="0"/>
            <w:sz w:val="28"/>
            <w:szCs w:val="28"/>
          </w:rPr>
          <w:t> =&gt; </w:t>
        </w:r>
        <w:r w:rsidRPr="000C1E24">
          <w:rPr>
            <w:rFonts w:ascii="Lucida Console" w:eastAsia="宋体" w:hAnsi="Lucida Console" w:cs="宋体"/>
            <w:color w:val="555555"/>
            <w:kern w:val="0"/>
            <w:sz w:val="22"/>
            <w:bdr w:val="single" w:sz="6" w:space="0" w:color="DDDDDD" w:frame="1"/>
            <w:shd w:val="clear" w:color="auto" w:fill="FFFFFF"/>
          </w:rPr>
          <w:t>"</w:t>
        </w:r>
        <w:proofErr w:type="spellStart"/>
        <w:r w:rsidRPr="000C1E24">
          <w:rPr>
            <w:rFonts w:ascii="Lucida Console" w:eastAsia="宋体" w:hAnsi="Lucida Console" w:cs="宋体"/>
            <w:color w:val="555555"/>
            <w:kern w:val="0"/>
            <w:sz w:val="22"/>
            <w:bdr w:val="single" w:sz="6" w:space="0" w:color="DDDDDD" w:frame="1"/>
            <w:shd w:val="clear" w:color="auto" w:fill="FFFFFF"/>
          </w:rPr>
          <w:t>ab</w:t>
        </w:r>
        <w:proofErr w:type="spellEnd"/>
        <w:r w:rsidRPr="000C1E24">
          <w:rPr>
            <w:rFonts w:ascii="Lucida Console" w:eastAsia="宋体" w:hAnsi="Lucida Console" w:cs="宋体"/>
            <w:color w:val="555555"/>
            <w:kern w:val="0"/>
            <w:sz w:val="22"/>
            <w:bdr w:val="single" w:sz="6" w:space="0" w:color="DDDDDD" w:frame="1"/>
            <w:shd w:val="clear" w:color="auto" w:fill="FFFFFF"/>
          </w:rPr>
          <w:t xml:space="preserve"> c d e"</w:t>
        </w:r>
        <w:r w:rsidRPr="000C1E24">
          <w:rPr>
            <w:rFonts w:ascii="inherit" w:eastAsia="宋体" w:hAnsi="inherit" w:cs="宋体"/>
            <w:color w:val="222222"/>
            <w:kern w:val="0"/>
            <w:sz w:val="28"/>
            <w:szCs w:val="28"/>
          </w:rPr>
          <w:t>）则是一道合格的题目，因为即便不使用库函数，合格的面试者也能够在</w:t>
        </w:r>
        <w:r w:rsidRPr="000C1E24">
          <w:rPr>
            <w:rFonts w:ascii="inherit" w:eastAsia="宋体" w:hAnsi="inherit" w:cs="宋体"/>
            <w:color w:val="222222"/>
            <w:kern w:val="0"/>
            <w:sz w:val="28"/>
            <w:szCs w:val="28"/>
          </w:rPr>
          <w:t xml:space="preserve"> 20 </w:t>
        </w:r>
        <w:r w:rsidRPr="000C1E24">
          <w:rPr>
            <w:rFonts w:ascii="inherit" w:eastAsia="宋体" w:hAnsi="inherit" w:cs="宋体"/>
            <w:color w:val="222222"/>
            <w:kern w:val="0"/>
            <w:sz w:val="28"/>
            <w:szCs w:val="28"/>
          </w:rPr>
          <w:t>分钟内完成这道题目。</w:t>
        </w:r>
      </w:ins>
    </w:p>
    <w:p w:rsidR="000C1E24" w:rsidRPr="000C1E24" w:rsidRDefault="000C1E24" w:rsidP="000C1E24">
      <w:pPr>
        <w:widowControl/>
        <w:shd w:val="clear" w:color="auto" w:fill="F8F8F8"/>
        <w:spacing w:line="414" w:lineRule="atLeast"/>
        <w:jc w:val="left"/>
        <w:textAlignment w:val="baseline"/>
        <w:outlineLvl w:val="3"/>
        <w:rPr>
          <w:ins w:id="106" w:author="Unknown"/>
          <w:rFonts w:ascii="Georgia" w:eastAsia="宋体" w:hAnsi="Georgia" w:cs="宋体"/>
          <w:b/>
          <w:bCs/>
          <w:color w:val="222222"/>
          <w:kern w:val="0"/>
          <w:sz w:val="28"/>
          <w:szCs w:val="28"/>
        </w:rPr>
      </w:pPr>
      <w:bookmarkStart w:id="107" w:name="too_straightforward_problems"/>
      <w:ins w:id="108" w:author="Unknown">
        <w:r w:rsidRPr="000C1E24">
          <w:rPr>
            <w:rFonts w:ascii="inherit" w:eastAsia="宋体" w:hAnsi="inherit" w:cs="宋体"/>
            <w:b/>
            <w:bCs/>
            <w:color w:val="1863A1"/>
            <w:kern w:val="0"/>
            <w:sz w:val="28"/>
            <w:szCs w:val="28"/>
            <w:bdr w:val="none" w:sz="0" w:space="0" w:color="auto" w:frame="1"/>
          </w:rPr>
          <w:t>过于直接（或简单）的算法问题</w:t>
        </w:r>
        <w:bookmarkEnd w:id="107"/>
      </w:ins>
    </w:p>
    <w:p w:rsidR="000C1E24" w:rsidRPr="000C1E24" w:rsidRDefault="000C1E24" w:rsidP="000C1E24">
      <w:pPr>
        <w:widowControl/>
        <w:shd w:val="clear" w:color="auto" w:fill="F8F8F8"/>
        <w:spacing w:line="414" w:lineRule="atLeast"/>
        <w:jc w:val="left"/>
        <w:textAlignment w:val="baseline"/>
        <w:rPr>
          <w:ins w:id="109" w:author="Unknown"/>
          <w:rFonts w:ascii="inherit" w:eastAsia="宋体" w:hAnsi="inherit" w:cs="宋体"/>
          <w:color w:val="222222"/>
          <w:kern w:val="0"/>
          <w:sz w:val="28"/>
          <w:szCs w:val="28"/>
        </w:rPr>
      </w:pPr>
      <w:ins w:id="110" w:author="Unknown">
        <w:r w:rsidRPr="000C1E24">
          <w:rPr>
            <w:rFonts w:ascii="inherit" w:eastAsia="宋体" w:hAnsi="inherit" w:cs="宋体"/>
            <w:color w:val="222222"/>
            <w:kern w:val="0"/>
            <w:sz w:val="28"/>
            <w:szCs w:val="28"/>
          </w:rPr>
          <w:t>这类问题类似</w:t>
        </w:r>
        <w:r w:rsidRPr="000C1E24">
          <w:rPr>
            <w:rFonts w:ascii="inherit" w:eastAsia="宋体" w:hAnsi="inherit" w:cs="宋体"/>
            <w:color w:val="222222"/>
            <w:kern w:val="0"/>
            <w:sz w:val="28"/>
            <w:szCs w:val="28"/>
          </w:rPr>
          <w:t> </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"http://zh.lucida.me/blog/whiteboard-coding-demystified/" \l "abused_problems"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被问滥的编程问题</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，它们的特点在于过于直接，以至于面试者不需要思考就可以给出答案，从而使得面试官无法考察面试者的思维过程。快速排序，深度优先搜索，以及二分搜索都属于这类题目。</w:t>
        </w:r>
      </w:ins>
    </w:p>
    <w:p w:rsidR="000C1E24" w:rsidRPr="000C1E24" w:rsidRDefault="000C1E24" w:rsidP="000C1E24">
      <w:pPr>
        <w:widowControl/>
        <w:shd w:val="clear" w:color="auto" w:fill="F8F8F8"/>
        <w:spacing w:after="360" w:line="414" w:lineRule="atLeast"/>
        <w:jc w:val="left"/>
        <w:textAlignment w:val="baseline"/>
        <w:rPr>
          <w:ins w:id="111" w:author="Unknown"/>
          <w:rFonts w:ascii="inherit" w:eastAsia="宋体" w:hAnsi="inherit" w:cs="宋体"/>
          <w:color w:val="222222"/>
          <w:kern w:val="0"/>
          <w:sz w:val="28"/>
          <w:szCs w:val="28"/>
        </w:rPr>
      </w:pPr>
      <w:ins w:id="112" w:author="Unknown">
        <w:r w:rsidRPr="000C1E24">
          <w:rPr>
            <w:rFonts w:ascii="inherit" w:eastAsia="宋体" w:hAnsi="inherit" w:cs="宋体"/>
            <w:color w:val="222222"/>
            <w:kern w:val="0"/>
            <w:sz w:val="28"/>
            <w:szCs w:val="28"/>
          </w:rPr>
          <w:lastRenderedPageBreak/>
          <w:t>需要注意的是，尽管过于直接的算法题目不适合面试，但是我们可以将其进行一点改动，从而使其变成合理的题目，例如稳定划分和二分搜索计数（给出有序数组中某个元素出现的次数）就不错，尽管它们实际是快速排序和二分搜索的变种。</w:t>
        </w:r>
      </w:ins>
    </w:p>
    <w:p w:rsidR="000C1E24" w:rsidRPr="000C1E24" w:rsidRDefault="000C1E24" w:rsidP="000C1E24">
      <w:pPr>
        <w:widowControl/>
        <w:shd w:val="clear" w:color="auto" w:fill="F8F8F8"/>
        <w:spacing w:line="414" w:lineRule="atLeast"/>
        <w:jc w:val="left"/>
        <w:textAlignment w:val="baseline"/>
        <w:outlineLvl w:val="3"/>
        <w:rPr>
          <w:ins w:id="113" w:author="Unknown"/>
          <w:rFonts w:ascii="Georgia" w:eastAsia="宋体" w:hAnsi="Georgia" w:cs="宋体"/>
          <w:b/>
          <w:bCs/>
          <w:color w:val="222222"/>
          <w:kern w:val="0"/>
          <w:sz w:val="28"/>
          <w:szCs w:val="28"/>
        </w:rPr>
      </w:pPr>
      <w:bookmarkStart w:id="114" w:name="too_complicated_problems"/>
      <w:ins w:id="115" w:author="Unknown">
        <w:r w:rsidRPr="000C1E24">
          <w:rPr>
            <w:rFonts w:ascii="inherit" w:eastAsia="宋体" w:hAnsi="inherit" w:cs="宋体"/>
            <w:b/>
            <w:bCs/>
            <w:color w:val="1863A1"/>
            <w:kern w:val="0"/>
            <w:sz w:val="28"/>
            <w:szCs w:val="28"/>
            <w:bdr w:val="none" w:sz="0" w:space="0" w:color="auto" w:frame="1"/>
          </w:rPr>
          <w:t>过于复杂的题目</w:t>
        </w:r>
        <w:bookmarkEnd w:id="114"/>
      </w:ins>
    </w:p>
    <w:p w:rsidR="000C1E24" w:rsidRPr="000C1E24" w:rsidRDefault="000C1E24" w:rsidP="000C1E24">
      <w:pPr>
        <w:widowControl/>
        <w:shd w:val="clear" w:color="auto" w:fill="F8F8F8"/>
        <w:spacing w:line="414" w:lineRule="atLeast"/>
        <w:jc w:val="left"/>
        <w:textAlignment w:val="baseline"/>
        <w:rPr>
          <w:ins w:id="116" w:author="Unknown"/>
          <w:rFonts w:ascii="inherit" w:eastAsia="宋体" w:hAnsi="inherit" w:cs="宋体"/>
          <w:color w:val="222222"/>
          <w:kern w:val="0"/>
          <w:sz w:val="28"/>
          <w:szCs w:val="28"/>
        </w:rPr>
      </w:pPr>
      <w:ins w:id="117" w:author="Unknown">
        <w:r w:rsidRPr="000C1E24">
          <w:rPr>
            <w:rFonts w:ascii="inherit" w:eastAsia="宋体" w:hAnsi="inherit" w:cs="宋体"/>
            <w:color w:val="222222"/>
            <w:kern w:val="0"/>
            <w:sz w:val="28"/>
            <w:szCs w:val="28"/>
          </w:rPr>
          <w:t>同</w:t>
        </w:r>
        <w:r w:rsidRPr="000C1E24">
          <w:rPr>
            <w:rFonts w:ascii="inherit" w:eastAsia="宋体" w:hAnsi="inherit" w:cs="宋体"/>
            <w:color w:val="222222"/>
            <w:kern w:val="0"/>
            <w:sz w:val="28"/>
            <w:szCs w:val="28"/>
          </w:rPr>
          <w:t> </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"http://zh.lucida.me/blog/whiteboard-coding-demystified/" \l "too_straightforward_problems"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过于直接的算法问题</w:t>
        </w:r>
        <w:r w:rsidRPr="000C1E24">
          <w:rPr>
            <w:rFonts w:ascii="inherit" w:eastAsia="宋体" w:hAnsi="inherit" w:cs="宋体"/>
            <w:color w:val="751590"/>
            <w:kern w:val="0"/>
            <w:sz w:val="28"/>
            <w:szCs w:val="28"/>
            <w:u w:val="single"/>
            <w:bdr w:val="none" w:sz="0" w:space="0" w:color="auto" w:frame="1"/>
          </w:rPr>
          <w:t>&lt;</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相反，</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"http://zh.lucida.me/blog/whiteboard-coding-demystified/" \l "too_complicated_problems"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过于复杂的题目</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属于另一个极端：这些题目往往要求面试者拥有极强的算法背景，尽管算法问题是否过于复杂因人而异（在一些</w:t>
        </w:r>
        <w:r w:rsidRPr="000C1E24">
          <w:rPr>
            <w:rFonts w:ascii="inherit" w:eastAsia="宋体" w:hAnsi="inherit" w:cs="宋体"/>
            <w:color w:val="222222"/>
            <w:kern w:val="0"/>
            <w:sz w:val="28"/>
            <w:szCs w:val="28"/>
          </w:rPr>
          <w:t xml:space="preserve"> ACM </w:t>
        </w:r>
        <w:r w:rsidRPr="000C1E24">
          <w:rPr>
            <w:rFonts w:ascii="inherit" w:eastAsia="宋体" w:hAnsi="inherit" w:cs="宋体"/>
            <w:color w:val="222222"/>
            <w:kern w:val="0"/>
            <w:sz w:val="28"/>
            <w:szCs w:val="28"/>
          </w:rPr>
          <w:t>编程竞赛选手的眼里可能就没有复杂的题目</w:t>
        </w:r>
        <w:r w:rsidRPr="000C1E24">
          <w:rPr>
            <w:rFonts w:ascii="inherit" w:eastAsia="宋体" w:hAnsi="inherit" w:cs="宋体"/>
            <w:color w:val="222222"/>
            <w:kern w:val="0"/>
            <w:sz w:val="28"/>
            <w:szCs w:val="28"/>
          </w:rPr>
          <w:t xml:space="preserve"> –_-</w:t>
        </w:r>
        <w:r w:rsidRPr="000C1E24">
          <w:rPr>
            <w:rFonts w:ascii="inherit" w:eastAsia="宋体" w:hAnsi="inherit" w:cs="宋体"/>
            <w:color w:val="222222"/>
            <w:kern w:val="0"/>
            <w:sz w:val="28"/>
            <w:szCs w:val="28"/>
          </w:rPr>
          <w:t>），但我个人认为如果一道题满足了下面任何一点，那么它就太复杂，不适合面试（不过如果面试者是</w:t>
        </w:r>
        <w:r w:rsidRPr="000C1E24">
          <w:rPr>
            <w:rFonts w:ascii="inherit" w:eastAsia="宋体" w:hAnsi="inherit" w:cs="宋体"/>
            <w:color w:val="222222"/>
            <w:kern w:val="0"/>
            <w:sz w:val="28"/>
            <w:szCs w:val="28"/>
          </w:rPr>
          <w:t xml:space="preserve"> ACM </w:t>
        </w:r>
        <w:r w:rsidRPr="000C1E24">
          <w:rPr>
            <w:rFonts w:ascii="inherit" w:eastAsia="宋体" w:hAnsi="inherit" w:cs="宋体"/>
            <w:color w:val="222222"/>
            <w:kern w:val="0"/>
            <w:sz w:val="28"/>
            <w:szCs w:val="28"/>
          </w:rPr>
          <w:t>编程竞赛选手，那么可以无视此规则）：</w:t>
        </w:r>
      </w:ins>
    </w:p>
    <w:p w:rsidR="000C1E24" w:rsidRPr="000C1E24" w:rsidRDefault="000C1E24" w:rsidP="000C1E24">
      <w:pPr>
        <w:widowControl/>
        <w:numPr>
          <w:ilvl w:val="0"/>
          <w:numId w:val="7"/>
        </w:numPr>
        <w:shd w:val="clear" w:color="auto" w:fill="F8F8F8"/>
        <w:spacing w:line="414" w:lineRule="atLeast"/>
        <w:ind w:left="0"/>
        <w:jc w:val="left"/>
        <w:textAlignment w:val="baseline"/>
        <w:rPr>
          <w:ins w:id="118" w:author="Unknown"/>
          <w:rFonts w:ascii="inherit" w:eastAsia="宋体" w:hAnsi="inherit" w:cs="宋体"/>
          <w:color w:val="222222"/>
          <w:kern w:val="0"/>
          <w:sz w:val="28"/>
          <w:szCs w:val="28"/>
        </w:rPr>
      </w:pPr>
      <w:ins w:id="119" w:author="Unknown">
        <w:r w:rsidRPr="000C1E24">
          <w:rPr>
            <w:rFonts w:ascii="inherit" w:eastAsia="宋体" w:hAnsi="inherit" w:cs="宋体"/>
            <w:color w:val="222222"/>
            <w:kern w:val="0"/>
            <w:sz w:val="28"/>
            <w:szCs w:val="28"/>
          </w:rPr>
          <w:t>需要</w:t>
        </w:r>
        <w:r w:rsidRPr="000C1E24">
          <w:rPr>
            <w:rFonts w:ascii="inherit" w:eastAsia="宋体" w:hAnsi="inherit" w:cs="宋体"/>
            <w:color w:val="222222"/>
            <w:kern w:val="0"/>
            <w:sz w:val="28"/>
            <w:szCs w:val="28"/>
          </w:rPr>
          <w:t> </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"http://en.wikipedia.org/wiki/Eureka_effect"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aha! moment</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（参考</w:t>
        </w:r>
        <w:r w:rsidRPr="000C1E24">
          <w:rPr>
            <w:rFonts w:ascii="inherit" w:eastAsia="宋体" w:hAnsi="inherit" w:cs="宋体"/>
            <w:color w:val="222222"/>
            <w:kern w:val="0"/>
            <w:sz w:val="28"/>
            <w:szCs w:val="28"/>
          </w:rPr>
          <w:t> </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"http://zh.lucida.me/blog/whiteboard-coding-demystified/" \l "brain_teaser"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脑筋急转弯</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w:t>
        </w:r>
      </w:ins>
    </w:p>
    <w:p w:rsidR="000C1E24" w:rsidRPr="000C1E24" w:rsidRDefault="000C1E24" w:rsidP="000C1E24">
      <w:pPr>
        <w:widowControl/>
        <w:numPr>
          <w:ilvl w:val="0"/>
          <w:numId w:val="7"/>
        </w:numPr>
        <w:shd w:val="clear" w:color="auto" w:fill="F8F8F8"/>
        <w:spacing w:line="414" w:lineRule="atLeast"/>
        <w:ind w:left="0"/>
        <w:jc w:val="left"/>
        <w:textAlignment w:val="baseline"/>
        <w:rPr>
          <w:ins w:id="120" w:author="Unknown"/>
          <w:rFonts w:ascii="inherit" w:eastAsia="宋体" w:hAnsi="inherit" w:cs="宋体"/>
          <w:color w:val="222222"/>
          <w:kern w:val="0"/>
          <w:sz w:val="28"/>
          <w:szCs w:val="28"/>
        </w:rPr>
      </w:pPr>
      <w:ins w:id="121" w:author="Unknown">
        <w:r w:rsidRPr="000C1E24">
          <w:rPr>
            <w:rFonts w:ascii="inherit" w:eastAsia="宋体" w:hAnsi="inherit" w:cs="宋体"/>
            <w:color w:val="222222"/>
            <w:kern w:val="0"/>
            <w:sz w:val="28"/>
            <w:szCs w:val="28"/>
          </w:rPr>
          <w:t>需要使用某些『非主流』数据结构</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算法才能求解</w:t>
        </w:r>
      </w:ins>
    </w:p>
    <w:p w:rsidR="000C1E24" w:rsidRPr="000C1E24" w:rsidRDefault="000C1E24" w:rsidP="000C1E24">
      <w:pPr>
        <w:widowControl/>
        <w:numPr>
          <w:ilvl w:val="0"/>
          <w:numId w:val="7"/>
        </w:numPr>
        <w:shd w:val="clear" w:color="auto" w:fill="F8F8F8"/>
        <w:spacing w:line="414" w:lineRule="atLeast"/>
        <w:ind w:left="0"/>
        <w:jc w:val="left"/>
        <w:textAlignment w:val="baseline"/>
        <w:rPr>
          <w:ins w:id="122" w:author="Unknown"/>
          <w:rFonts w:ascii="inherit" w:eastAsia="宋体" w:hAnsi="inherit" w:cs="宋体"/>
          <w:color w:val="222222"/>
          <w:kern w:val="0"/>
          <w:sz w:val="28"/>
          <w:szCs w:val="28"/>
        </w:rPr>
      </w:pPr>
      <w:ins w:id="123" w:author="Unknown">
        <w:r w:rsidRPr="000C1E24">
          <w:rPr>
            <w:rFonts w:ascii="inherit" w:eastAsia="宋体" w:hAnsi="inherit" w:cs="宋体"/>
            <w:color w:val="222222"/>
            <w:kern w:val="0"/>
            <w:sz w:val="28"/>
            <w:szCs w:val="28"/>
          </w:rPr>
          <w:t>耗时过长（例如实现红黑树的插入</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删除）</w:t>
        </w:r>
      </w:ins>
    </w:p>
    <w:p w:rsidR="000C1E24" w:rsidRPr="000C1E24" w:rsidRDefault="000C1E24" w:rsidP="000C1E24">
      <w:pPr>
        <w:widowControl/>
        <w:shd w:val="clear" w:color="auto" w:fill="F8F8F8"/>
        <w:spacing w:line="414" w:lineRule="atLeast"/>
        <w:jc w:val="left"/>
        <w:textAlignment w:val="baseline"/>
        <w:outlineLvl w:val="3"/>
        <w:rPr>
          <w:ins w:id="124" w:author="Unknown"/>
          <w:rFonts w:ascii="Georgia" w:eastAsia="宋体" w:hAnsi="Georgia" w:cs="宋体"/>
          <w:b/>
          <w:bCs/>
          <w:color w:val="222222"/>
          <w:kern w:val="0"/>
          <w:sz w:val="28"/>
          <w:szCs w:val="28"/>
        </w:rPr>
      </w:pPr>
      <w:bookmarkStart w:id="125" w:name="brain_teaser"/>
      <w:ins w:id="126" w:author="Unknown">
        <w:r w:rsidRPr="000C1E24">
          <w:rPr>
            <w:rFonts w:ascii="inherit" w:eastAsia="宋体" w:hAnsi="inherit" w:cs="宋体"/>
            <w:b/>
            <w:bCs/>
            <w:color w:val="1863A1"/>
            <w:kern w:val="0"/>
            <w:sz w:val="28"/>
            <w:szCs w:val="28"/>
            <w:bdr w:val="none" w:sz="0" w:space="0" w:color="auto" w:frame="1"/>
          </w:rPr>
          <w:t>脑筋急转弯</w:t>
        </w:r>
        <w:bookmarkEnd w:id="125"/>
      </w:ins>
    </w:p>
    <w:p w:rsidR="000C1E24" w:rsidRPr="000C1E24" w:rsidRDefault="000C1E24" w:rsidP="000C1E24">
      <w:pPr>
        <w:widowControl/>
        <w:shd w:val="clear" w:color="auto" w:fill="F8F8F8"/>
        <w:spacing w:after="360" w:line="414" w:lineRule="atLeast"/>
        <w:jc w:val="left"/>
        <w:textAlignment w:val="baseline"/>
        <w:rPr>
          <w:ins w:id="127" w:author="Unknown"/>
          <w:rFonts w:ascii="inherit" w:eastAsia="宋体" w:hAnsi="inherit" w:cs="宋体"/>
          <w:color w:val="222222"/>
          <w:kern w:val="0"/>
          <w:sz w:val="28"/>
          <w:szCs w:val="28"/>
        </w:rPr>
      </w:pPr>
      <w:ins w:id="128" w:author="Unknown">
        <w:r w:rsidRPr="000C1E24">
          <w:rPr>
            <w:rFonts w:ascii="inherit" w:eastAsia="宋体" w:hAnsi="inherit" w:cs="宋体"/>
            <w:color w:val="222222"/>
            <w:kern w:val="0"/>
            <w:sz w:val="28"/>
            <w:szCs w:val="28"/>
          </w:rPr>
          <w:t>什么是脑筋急转弯？</w:t>
        </w:r>
      </w:ins>
    </w:p>
    <w:p w:rsidR="000C1E24" w:rsidRPr="000C1E24" w:rsidRDefault="000C1E24" w:rsidP="000C1E24">
      <w:pPr>
        <w:widowControl/>
        <w:numPr>
          <w:ilvl w:val="0"/>
          <w:numId w:val="8"/>
        </w:numPr>
        <w:shd w:val="clear" w:color="auto" w:fill="F8F8F8"/>
        <w:spacing w:line="414" w:lineRule="atLeast"/>
        <w:ind w:left="0"/>
        <w:jc w:val="left"/>
        <w:textAlignment w:val="baseline"/>
        <w:rPr>
          <w:ins w:id="129" w:author="Unknown"/>
          <w:rFonts w:ascii="inherit" w:eastAsia="宋体" w:hAnsi="inherit" w:cs="宋体"/>
          <w:color w:val="222222"/>
          <w:kern w:val="0"/>
          <w:sz w:val="28"/>
          <w:szCs w:val="28"/>
        </w:rPr>
      </w:pPr>
      <w:ins w:id="130" w:author="Unknown">
        <w:r w:rsidRPr="000C1E24">
          <w:rPr>
            <w:rFonts w:ascii="inherit" w:eastAsia="宋体" w:hAnsi="inherit" w:cs="宋体"/>
            <w:color w:val="222222"/>
            <w:kern w:val="0"/>
            <w:sz w:val="28"/>
            <w:szCs w:val="28"/>
          </w:rPr>
          <w:t>不考察编程能力</w:t>
        </w:r>
      </w:ins>
    </w:p>
    <w:p w:rsidR="000C1E24" w:rsidRPr="000C1E24" w:rsidRDefault="000C1E24" w:rsidP="000C1E24">
      <w:pPr>
        <w:widowControl/>
        <w:numPr>
          <w:ilvl w:val="0"/>
          <w:numId w:val="8"/>
        </w:numPr>
        <w:shd w:val="clear" w:color="auto" w:fill="F8F8F8"/>
        <w:spacing w:line="414" w:lineRule="atLeast"/>
        <w:ind w:left="0"/>
        <w:jc w:val="left"/>
        <w:textAlignment w:val="baseline"/>
        <w:rPr>
          <w:ins w:id="131" w:author="Unknown"/>
          <w:rFonts w:ascii="inherit" w:eastAsia="宋体" w:hAnsi="inherit" w:cs="宋体"/>
          <w:color w:val="222222"/>
          <w:kern w:val="0"/>
          <w:sz w:val="28"/>
          <w:szCs w:val="28"/>
        </w:rPr>
      </w:pPr>
      <w:ins w:id="132" w:author="Unknown">
        <w:r w:rsidRPr="000C1E24">
          <w:rPr>
            <w:rFonts w:ascii="inherit" w:eastAsia="宋体" w:hAnsi="inherit" w:cs="宋体"/>
            <w:color w:val="222222"/>
            <w:kern w:val="0"/>
            <w:sz w:val="28"/>
            <w:szCs w:val="28"/>
          </w:rPr>
          <w:t>依赖于</w:t>
        </w:r>
        <w:r w:rsidRPr="000C1E24">
          <w:rPr>
            <w:rFonts w:ascii="inherit" w:eastAsia="宋体" w:hAnsi="inherit" w:cs="宋体"/>
            <w:color w:val="222222"/>
            <w:kern w:val="0"/>
            <w:sz w:val="28"/>
            <w:szCs w:val="28"/>
          </w:rPr>
          <w:t> </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"http://en.wikipedia.org/wiki/Eureka_effect"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aha! moment</w:t>
        </w:r>
        <w:r w:rsidRPr="000C1E24">
          <w:rPr>
            <w:rFonts w:ascii="inherit" w:eastAsia="宋体" w:hAnsi="inherit" w:cs="宋体" w:hint="eastAsia"/>
            <w:color w:val="222222"/>
            <w:kern w:val="0"/>
            <w:sz w:val="28"/>
            <w:szCs w:val="28"/>
          </w:rPr>
          <w:fldChar w:fldCharType="end"/>
        </w:r>
      </w:ins>
    </w:p>
    <w:p w:rsidR="000C1E24" w:rsidRPr="000C1E24" w:rsidRDefault="000C1E24" w:rsidP="000C1E24">
      <w:pPr>
        <w:widowControl/>
        <w:numPr>
          <w:ilvl w:val="0"/>
          <w:numId w:val="8"/>
        </w:numPr>
        <w:shd w:val="clear" w:color="auto" w:fill="F8F8F8"/>
        <w:spacing w:line="414" w:lineRule="atLeast"/>
        <w:ind w:left="0"/>
        <w:jc w:val="left"/>
        <w:textAlignment w:val="baseline"/>
        <w:rPr>
          <w:ins w:id="133" w:author="Unknown"/>
          <w:rFonts w:ascii="inherit" w:eastAsia="宋体" w:hAnsi="inherit" w:cs="宋体"/>
          <w:color w:val="222222"/>
          <w:kern w:val="0"/>
          <w:sz w:val="28"/>
          <w:szCs w:val="28"/>
        </w:rPr>
      </w:pPr>
      <w:ins w:id="134" w:author="Unknown">
        <w:r w:rsidRPr="000C1E24">
          <w:rPr>
            <w:rFonts w:ascii="inherit" w:eastAsia="宋体" w:hAnsi="inherit" w:cs="宋体"/>
            <w:color w:val="222222"/>
            <w:kern w:val="0"/>
            <w:sz w:val="28"/>
            <w:szCs w:val="28"/>
          </w:rPr>
          <w:t xml:space="preserve">All or </w:t>
        </w:r>
        <w:proofErr w:type="spellStart"/>
        <w:r w:rsidRPr="000C1E24">
          <w:rPr>
            <w:rFonts w:ascii="inherit" w:eastAsia="宋体" w:hAnsi="inherit" w:cs="宋体"/>
            <w:color w:val="222222"/>
            <w:kern w:val="0"/>
            <w:sz w:val="28"/>
            <w:szCs w:val="28"/>
          </w:rPr>
          <w:t>nothin</w:t>
        </w:r>
        <w:proofErr w:type="spellEnd"/>
        <w:r w:rsidRPr="000C1E24">
          <w:rPr>
            <w:rFonts w:ascii="inherit" w:eastAsia="宋体" w:hAnsi="inherit" w:cs="宋体"/>
            <w:color w:val="222222"/>
            <w:kern w:val="0"/>
            <w:sz w:val="28"/>
            <w:szCs w:val="28"/>
          </w:rPr>
          <w:t>：或者做不出来，或者是最终答案</w:t>
        </w:r>
      </w:ins>
    </w:p>
    <w:p w:rsidR="000C1E24" w:rsidRPr="000C1E24" w:rsidRDefault="000C1E24" w:rsidP="000C1E24">
      <w:pPr>
        <w:widowControl/>
        <w:shd w:val="clear" w:color="auto" w:fill="F8F8F8"/>
        <w:spacing w:line="414" w:lineRule="atLeast"/>
        <w:jc w:val="left"/>
        <w:textAlignment w:val="baseline"/>
        <w:rPr>
          <w:ins w:id="135" w:author="Unknown"/>
          <w:rFonts w:ascii="inherit" w:eastAsia="宋体" w:hAnsi="inherit" w:cs="宋体"/>
          <w:color w:val="222222"/>
          <w:kern w:val="0"/>
          <w:sz w:val="28"/>
          <w:szCs w:val="28"/>
        </w:rPr>
      </w:pPr>
      <w:ins w:id="136" w:author="Unknown">
        <w:r w:rsidRPr="000C1E24">
          <w:rPr>
            <w:rFonts w:ascii="inherit" w:eastAsia="宋体" w:hAnsi="inherit" w:cs="宋体"/>
            <w:color w:val="222222"/>
            <w:kern w:val="0"/>
            <w:sz w:val="28"/>
            <w:szCs w:val="28"/>
          </w:rPr>
          <w:t>在一些书（例如</w:t>
        </w:r>
        <w:r w:rsidRPr="000C1E24">
          <w:rPr>
            <w:rFonts w:ascii="inherit" w:eastAsia="宋体" w:hAnsi="inherit" w:cs="宋体"/>
            <w:color w:val="222222"/>
            <w:kern w:val="0"/>
            <w:sz w:val="28"/>
            <w:szCs w:val="28"/>
          </w:rPr>
          <w:t> </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"http://www.amazon.cn/gp/product/B00BB81BB2/ref=as_li_ss_tl?ie=UTF8&amp;camp=536&amp;creative=3132&amp;creativeASIN=B00BB81BB2&amp;linkCode=as2&amp;tag=lucida-23"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谁是谷歌想要的人才？：破解世界最顶尖公司的面试密码</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）和电影的渲染下，</w:t>
        </w:r>
        <w:r w:rsidRPr="000C1E24">
          <w:rPr>
            <w:rFonts w:ascii="inherit" w:eastAsia="宋体" w:hAnsi="inherit" w:cs="宋体"/>
            <w:color w:val="222222"/>
            <w:kern w:val="0"/>
            <w:sz w:val="28"/>
            <w:szCs w:val="28"/>
          </w:rPr>
          <w:t xml:space="preserve">Google </w:t>
        </w:r>
        <w:r w:rsidRPr="000C1E24">
          <w:rPr>
            <w:rFonts w:ascii="inherit" w:eastAsia="宋体" w:hAnsi="inherit" w:cs="宋体"/>
            <w:color w:val="222222"/>
            <w:kern w:val="0"/>
            <w:sz w:val="28"/>
            <w:szCs w:val="28"/>
          </w:rPr>
          <w:t>和微软这些外企的面试被搞的无</w:t>
        </w:r>
        <w:r w:rsidRPr="000C1E24">
          <w:rPr>
            <w:rFonts w:ascii="inherit" w:eastAsia="宋体" w:hAnsi="inherit" w:cs="宋体"/>
            <w:color w:val="222222"/>
            <w:kern w:val="0"/>
            <w:sz w:val="28"/>
            <w:szCs w:val="28"/>
          </w:rPr>
          <w:lastRenderedPageBreak/>
          <w:t>比神秘，以至于很多人以为外企真的会问诸如『井盖为什么是圆的』或是『货车能装多少高尔夫球』这样的奇诡问题。而实际上，这些题目由于无法考察面试者的技术能力而早已在外企中绝迹。反倒是一些国内公司开始使用</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"http://zh.lucida.me/blog/whiteboard-coding-demystified/" \l "brain_teaser"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脑筋急转弯</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作为面试题目</w:t>
        </w:r>
        <w:r w:rsidRPr="000C1E24">
          <w:rPr>
            <w:rFonts w:ascii="inherit" w:eastAsia="宋体" w:hAnsi="inherit" w:cs="宋体"/>
            <w:color w:val="222222"/>
            <w:kern w:val="0"/>
            <w:sz w:val="28"/>
            <w:szCs w:val="28"/>
          </w:rPr>
          <w:t xml:space="preserve"> –_–#</w:t>
        </w:r>
      </w:ins>
    </w:p>
    <w:p w:rsidR="000C1E24" w:rsidRPr="000C1E24" w:rsidRDefault="000C1E24" w:rsidP="000C1E24">
      <w:pPr>
        <w:widowControl/>
        <w:shd w:val="clear" w:color="auto" w:fill="F8F8F8"/>
        <w:spacing w:line="414" w:lineRule="atLeast"/>
        <w:jc w:val="left"/>
        <w:textAlignment w:val="baseline"/>
        <w:outlineLvl w:val="2"/>
        <w:rPr>
          <w:ins w:id="137" w:author="Unknown"/>
          <w:rFonts w:ascii="Georgia" w:eastAsia="宋体" w:hAnsi="Georgia" w:cs="宋体"/>
          <w:b/>
          <w:bCs/>
          <w:color w:val="222222"/>
          <w:kern w:val="0"/>
          <w:sz w:val="36"/>
          <w:szCs w:val="36"/>
        </w:rPr>
      </w:pPr>
      <w:bookmarkStart w:id="138" w:name="what_to_ask"/>
      <w:ins w:id="139" w:author="Unknown">
        <w:r w:rsidRPr="000C1E24">
          <w:rPr>
            <w:rFonts w:ascii="inherit" w:eastAsia="宋体" w:hAnsi="inherit" w:cs="宋体"/>
            <w:b/>
            <w:bCs/>
            <w:color w:val="1863A1"/>
            <w:kern w:val="0"/>
            <w:sz w:val="36"/>
            <w:szCs w:val="36"/>
            <w:bdr w:val="none" w:sz="0" w:space="0" w:color="auto" w:frame="1"/>
          </w:rPr>
          <w:t>应该问什么问题</w:t>
        </w:r>
        <w:bookmarkEnd w:id="138"/>
      </w:ins>
    </w:p>
    <w:p w:rsidR="000C1E24" w:rsidRPr="000C1E24" w:rsidRDefault="000C1E24" w:rsidP="000C1E24">
      <w:pPr>
        <w:widowControl/>
        <w:shd w:val="clear" w:color="auto" w:fill="F8F8F8"/>
        <w:spacing w:after="360" w:line="414" w:lineRule="atLeast"/>
        <w:jc w:val="left"/>
        <w:textAlignment w:val="baseline"/>
        <w:rPr>
          <w:ins w:id="140" w:author="Unknown"/>
          <w:rFonts w:ascii="inherit" w:eastAsia="宋体" w:hAnsi="inherit" w:cs="宋体"/>
          <w:color w:val="222222"/>
          <w:kern w:val="0"/>
          <w:sz w:val="28"/>
          <w:szCs w:val="28"/>
        </w:rPr>
      </w:pPr>
      <w:ins w:id="141" w:author="Unknown">
        <w:r w:rsidRPr="000C1E24">
          <w:rPr>
            <w:rFonts w:ascii="inherit" w:eastAsia="宋体" w:hAnsi="inherit" w:cs="宋体"/>
            <w:color w:val="222222"/>
            <w:kern w:val="0"/>
            <w:sz w:val="28"/>
            <w:szCs w:val="28"/>
          </w:rPr>
          <w:t>所以，技术面试题目不应该太难，也不应太简单，不能是脑筋急转弯，也不能直接来自网络。</w:t>
        </w:r>
      </w:ins>
    </w:p>
    <w:p w:rsidR="000C1E24" w:rsidRPr="000C1E24" w:rsidRDefault="000C1E24" w:rsidP="000C1E24">
      <w:pPr>
        <w:widowControl/>
        <w:shd w:val="clear" w:color="auto" w:fill="F8F8F8"/>
        <w:spacing w:line="414" w:lineRule="atLeast"/>
        <w:jc w:val="left"/>
        <w:textAlignment w:val="baseline"/>
        <w:rPr>
          <w:ins w:id="142" w:author="Unknown"/>
          <w:rFonts w:ascii="inherit" w:eastAsia="宋体" w:hAnsi="inherit" w:cs="宋体"/>
          <w:color w:val="222222"/>
          <w:kern w:val="0"/>
          <w:sz w:val="28"/>
          <w:szCs w:val="28"/>
        </w:rPr>
      </w:pPr>
      <w:ins w:id="143" w:author="Unknown">
        <w:r w:rsidRPr="000C1E24">
          <w:rPr>
            <w:rFonts w:ascii="inherit" w:eastAsia="宋体" w:hAnsi="inherit" w:cs="宋体"/>
            <w:color w:val="222222"/>
            <w:kern w:val="0"/>
            <w:sz w:val="28"/>
            <w:szCs w:val="28"/>
          </w:rPr>
          <w:t>前三点并不难满足：我们可以去</w:t>
        </w:r>
        <w:r w:rsidRPr="000C1E24">
          <w:rPr>
            <w:rFonts w:ascii="inherit" w:eastAsia="宋体" w:hAnsi="inherit" w:cs="宋体"/>
            <w:color w:val="222222"/>
            <w:kern w:val="0"/>
            <w:sz w:val="28"/>
            <w:szCs w:val="28"/>
          </w:rPr>
          <w:t> </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"http://www.amazon.cn/gp/product/B00AK7BYJY/ref=as_li_ss_tl?ie=UTF8&amp;camp=536&amp;creative=3132&amp;creativeASIN=B00AK7BYJY&amp;linkCode=as2&amp;tag=lucida-23"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算法导论</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"http://www.amazon.cn/gp/product/B00SFZH0DC/ref=as_li_ss_tl?ie=UTF8&amp;camp=536&amp;creative=3132&amp;creativeASIN=B00SFZH0DC&amp;linkCode=as2&amp;tag=lucida-23"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编程珠玑</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，以及</w:t>
        </w:r>
        <w:r w:rsidRPr="000C1E24">
          <w:rPr>
            <w:rFonts w:ascii="inherit" w:eastAsia="宋体" w:hAnsi="inherit" w:cs="宋体"/>
            <w:color w:val="222222"/>
            <w:kern w:val="0"/>
            <w:sz w:val="28"/>
            <w:szCs w:val="28"/>
          </w:rPr>
          <w:t> </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"http://www.amazon.cn/gp/product/B00478TO44/ref=as_li_ss_tl?ie=UTF8&amp;camp=536&amp;creative=3132&amp;creativeASIN=B00478TO44&amp;linkCode=as2&amp;tag=lucida-23"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计算机程序设计艺术</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这些经典算法书籍中的课后题</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练习题挑选合适的题目，也可以自己创造题目。然而，由于</w:t>
        </w:r>
        <w:r w:rsidRPr="000C1E24">
          <w:rPr>
            <w:rFonts w:ascii="inherit" w:eastAsia="宋体" w:hAnsi="inherit" w:cs="宋体"/>
            <w:color w:val="222222"/>
            <w:kern w:val="0"/>
            <w:sz w:val="28"/>
            <w:szCs w:val="28"/>
          </w:rPr>
          <w:t> </w:t>
        </w:r>
        <w:proofErr w:type="spellStart"/>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"http://www.careercup.com/page"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careercup</w:t>
        </w:r>
        <w:proofErr w:type="spellEnd"/>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这类网站的存在，没有什么题目可以做到绝对原创</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毕竟没有人能阻止面试者把题目发到网上，所以任何编程题目都逃脱不了被公开的命运。</w:t>
        </w:r>
      </w:ins>
    </w:p>
    <w:p w:rsidR="000C1E24" w:rsidRPr="000C1E24" w:rsidRDefault="000C1E24" w:rsidP="000C1E24">
      <w:pPr>
        <w:widowControl/>
        <w:shd w:val="clear" w:color="auto" w:fill="F8F8F8"/>
        <w:spacing w:line="414" w:lineRule="atLeast"/>
        <w:jc w:val="left"/>
        <w:textAlignment w:val="baseline"/>
        <w:rPr>
          <w:ins w:id="144" w:author="Unknown"/>
          <w:rFonts w:ascii="inherit" w:eastAsia="宋体" w:hAnsi="inherit" w:cs="宋体"/>
          <w:color w:val="222222"/>
          <w:kern w:val="0"/>
          <w:sz w:val="28"/>
          <w:szCs w:val="28"/>
        </w:rPr>
      </w:pPr>
      <w:ins w:id="145" w:author="Unknown">
        <w:r w:rsidRPr="000C1E24">
          <w:rPr>
            <w:rFonts w:ascii="inherit" w:eastAsia="宋体" w:hAnsi="inherit" w:cs="宋体"/>
            <w:color w:val="222222"/>
            <w:kern w:val="0"/>
            <w:sz w:val="28"/>
            <w:szCs w:val="28"/>
          </w:rPr>
          <w:t>不过，尽管面试者会把编程题目发到网上，甚至会有一些『好心人』给出答案，但这并不代表面试官不能继续使用这道题：因为尽管题目被公开，但题目的考察点和延伸问题依然只有面试官才知道。这有点像</w:t>
        </w:r>
        <w:r w:rsidRPr="000C1E24">
          <w:rPr>
            <w:rFonts w:ascii="inherit" w:eastAsia="宋体" w:hAnsi="inherit" w:cs="宋体"/>
            <w:color w:val="222222"/>
            <w:kern w:val="0"/>
            <w:sz w:val="28"/>
            <w:szCs w:val="28"/>
          </w:rPr>
          <w:t> </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"http://zh.wikipedia.org/wiki/%E5%85%AC%E5%BC%80%E5%AF%86%E9%92%A5%E5%8A%A0%E5%AF%86"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公钥加密</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，公钥（面试题）是公开的，但私钥（解法，考察点，以及延伸问题）只有面试官才知道。这样即便面试者知道面试题，也不会妨碍面试官考察面试者的技术能力。</w:t>
        </w:r>
      </w:ins>
    </w:p>
    <w:p w:rsidR="000C1E24" w:rsidRPr="000C1E24" w:rsidRDefault="000C1E24" w:rsidP="000C1E24">
      <w:pPr>
        <w:widowControl/>
        <w:shd w:val="clear" w:color="auto" w:fill="F8F8F8"/>
        <w:spacing w:after="360" w:line="414" w:lineRule="atLeast"/>
        <w:jc w:val="left"/>
        <w:textAlignment w:val="baseline"/>
        <w:rPr>
          <w:ins w:id="146" w:author="Unknown"/>
          <w:rFonts w:ascii="inherit" w:eastAsia="宋体" w:hAnsi="inherit" w:cs="宋体"/>
          <w:color w:val="222222"/>
          <w:kern w:val="0"/>
          <w:sz w:val="28"/>
          <w:szCs w:val="28"/>
        </w:rPr>
      </w:pPr>
      <w:ins w:id="147" w:author="Unknown">
        <w:r w:rsidRPr="000C1E24">
          <w:rPr>
            <w:rFonts w:ascii="inherit" w:eastAsia="宋体" w:hAnsi="inherit" w:cs="宋体"/>
            <w:color w:val="222222"/>
            <w:kern w:val="0"/>
            <w:sz w:val="28"/>
            <w:szCs w:val="28"/>
          </w:rPr>
          <w:t>接下来，让我们看看什么问题适合白板编程。</w:t>
        </w:r>
      </w:ins>
    </w:p>
    <w:p w:rsidR="000C1E24" w:rsidRPr="000C1E24" w:rsidRDefault="000C1E24" w:rsidP="000C1E24">
      <w:pPr>
        <w:widowControl/>
        <w:shd w:val="clear" w:color="auto" w:fill="F8F8F8"/>
        <w:spacing w:line="414" w:lineRule="atLeast"/>
        <w:jc w:val="left"/>
        <w:textAlignment w:val="baseline"/>
        <w:outlineLvl w:val="3"/>
        <w:rPr>
          <w:ins w:id="148" w:author="Unknown"/>
          <w:rFonts w:ascii="Georgia" w:eastAsia="宋体" w:hAnsi="Georgia" w:cs="宋体"/>
          <w:b/>
          <w:bCs/>
          <w:color w:val="222222"/>
          <w:kern w:val="0"/>
          <w:sz w:val="28"/>
          <w:szCs w:val="28"/>
        </w:rPr>
      </w:pPr>
      <w:bookmarkStart w:id="149" w:name="more_than_one_way"/>
      <w:ins w:id="150" w:author="Unknown">
        <w:r w:rsidRPr="000C1E24">
          <w:rPr>
            <w:rFonts w:ascii="inherit" w:eastAsia="宋体" w:hAnsi="inherit" w:cs="宋体"/>
            <w:b/>
            <w:bCs/>
            <w:color w:val="1863A1"/>
            <w:kern w:val="0"/>
            <w:sz w:val="28"/>
            <w:szCs w:val="28"/>
            <w:bdr w:val="none" w:sz="0" w:space="0" w:color="auto" w:frame="1"/>
          </w:rPr>
          <w:t>不止一种解法</w:t>
        </w:r>
      </w:ins>
    </w:p>
    <w:p w:rsidR="000C1E24" w:rsidRPr="000C1E24" w:rsidRDefault="000C1E24" w:rsidP="000C1E24">
      <w:pPr>
        <w:widowControl/>
        <w:shd w:val="clear" w:color="auto" w:fill="F8F8F8"/>
        <w:spacing w:after="360" w:line="414" w:lineRule="atLeast"/>
        <w:jc w:val="left"/>
        <w:textAlignment w:val="baseline"/>
        <w:rPr>
          <w:ins w:id="151" w:author="Unknown"/>
          <w:rFonts w:ascii="inherit" w:eastAsia="宋体" w:hAnsi="inherit" w:cs="宋体"/>
          <w:color w:val="222222"/>
          <w:kern w:val="0"/>
          <w:sz w:val="28"/>
          <w:szCs w:val="28"/>
        </w:rPr>
      </w:pPr>
      <w:ins w:id="152" w:author="Unknown">
        <w:r w:rsidRPr="000C1E24">
          <w:rPr>
            <w:rFonts w:ascii="inherit" w:eastAsia="宋体" w:hAnsi="inherit" w:cs="宋体"/>
            <w:color w:val="222222"/>
            <w:kern w:val="0"/>
            <w:sz w:val="28"/>
            <w:szCs w:val="28"/>
          </w:rPr>
          <w:lastRenderedPageBreak/>
          <w:t>良好的编程问题都会有不止一种解法。这样面试者可以在短时间内给出一个不那么聪明但可实现的『粗糙』算法，然后通过思考（或面试官提示）逐步得到更加优化的解法，面试官可以通过这个过程观察到面试者的思维方式，从而对面试者进行更客观的评估。</w:t>
        </w:r>
      </w:ins>
    </w:p>
    <w:p w:rsidR="000C1E24" w:rsidRPr="000C1E24" w:rsidRDefault="000C1E24" w:rsidP="000C1E24">
      <w:pPr>
        <w:widowControl/>
        <w:shd w:val="clear" w:color="auto" w:fill="F8F8F8"/>
        <w:spacing w:line="414" w:lineRule="atLeast"/>
        <w:jc w:val="left"/>
        <w:textAlignment w:val="baseline"/>
        <w:rPr>
          <w:ins w:id="153" w:author="Unknown"/>
          <w:rFonts w:ascii="inherit" w:eastAsia="宋体" w:hAnsi="inherit" w:cs="宋体"/>
          <w:color w:val="222222"/>
          <w:kern w:val="0"/>
          <w:sz w:val="28"/>
          <w:szCs w:val="28"/>
        </w:rPr>
      </w:pPr>
      <w:ins w:id="154" w:author="Unknown">
        <w:r w:rsidRPr="000C1E24">
          <w:rPr>
            <w:rFonts w:ascii="inherit" w:eastAsia="宋体" w:hAnsi="inherit" w:cs="宋体"/>
            <w:color w:val="222222"/>
            <w:kern w:val="0"/>
            <w:sz w:val="28"/>
            <w:szCs w:val="28"/>
          </w:rPr>
          <w:t>以</w:t>
        </w:r>
        <w:r w:rsidRPr="000C1E24">
          <w:rPr>
            <w:rFonts w:ascii="inherit" w:eastAsia="宋体" w:hAnsi="inherit" w:cs="宋体"/>
            <w:color w:val="222222"/>
            <w:kern w:val="0"/>
            <w:sz w:val="28"/>
            <w:szCs w:val="28"/>
          </w:rPr>
          <w:t> </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"http://en.wikipedia.org/wiki/Maximum_subarray_problem"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数组最大子序列和</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为例，它有一个很显然的</w:t>
        </w:r>
        <w:r w:rsidRPr="000C1E24">
          <w:rPr>
            <w:rFonts w:ascii="inherit" w:eastAsia="宋体" w:hAnsi="inherit" w:cs="宋体"/>
            <w:color w:val="222222"/>
            <w:kern w:val="0"/>
            <w:sz w:val="28"/>
            <w:szCs w:val="28"/>
          </w:rPr>
          <w:t xml:space="preserve"> O(n</w:t>
        </w:r>
        <w:r w:rsidRPr="000C1E24">
          <w:rPr>
            <w:rFonts w:ascii="inherit" w:eastAsia="宋体" w:hAnsi="inherit" w:cs="宋体"/>
            <w:color w:val="222222"/>
            <w:kern w:val="0"/>
            <w:szCs w:val="21"/>
            <w:bdr w:val="none" w:sz="0" w:space="0" w:color="auto" w:frame="1"/>
            <w:vertAlign w:val="superscript"/>
          </w:rPr>
          <w:t>3</w:t>
        </w:r>
        <w:r w:rsidRPr="000C1E24">
          <w:rPr>
            <w:rFonts w:ascii="inherit" w:eastAsia="宋体" w:hAnsi="inherit" w:cs="宋体"/>
            <w:color w:val="222222"/>
            <w:kern w:val="0"/>
            <w:sz w:val="28"/>
            <w:szCs w:val="28"/>
          </w:rPr>
          <w:t xml:space="preserve">) </w:t>
        </w:r>
        <w:r w:rsidRPr="000C1E24">
          <w:rPr>
            <w:rFonts w:ascii="inherit" w:eastAsia="宋体" w:hAnsi="inherit" w:cs="宋体"/>
            <w:color w:val="222222"/>
            <w:kern w:val="0"/>
            <w:sz w:val="28"/>
            <w:szCs w:val="28"/>
          </w:rPr>
          <w:t>解法，将</w:t>
        </w:r>
        <w:r w:rsidRPr="000C1E24">
          <w:rPr>
            <w:rFonts w:ascii="inherit" w:eastAsia="宋体" w:hAnsi="inherit" w:cs="宋体"/>
            <w:color w:val="222222"/>
            <w:kern w:val="0"/>
            <w:sz w:val="28"/>
            <w:szCs w:val="28"/>
          </w:rPr>
          <w:t xml:space="preserve"> O(n</w:t>
        </w:r>
        <w:r w:rsidRPr="000C1E24">
          <w:rPr>
            <w:rFonts w:ascii="inherit" w:eastAsia="宋体" w:hAnsi="inherit" w:cs="宋体"/>
            <w:color w:val="222222"/>
            <w:kern w:val="0"/>
            <w:szCs w:val="21"/>
            <w:bdr w:val="none" w:sz="0" w:space="0" w:color="auto" w:frame="1"/>
            <w:vertAlign w:val="superscript"/>
          </w:rPr>
          <w:t>3</w:t>
        </w:r>
        <w:r w:rsidRPr="000C1E24">
          <w:rPr>
            <w:rFonts w:ascii="inherit" w:eastAsia="宋体" w:hAnsi="inherit" w:cs="宋体"/>
            <w:color w:val="222222"/>
            <w:kern w:val="0"/>
            <w:sz w:val="28"/>
            <w:szCs w:val="28"/>
          </w:rPr>
          <w:t xml:space="preserve">) </w:t>
        </w:r>
        <w:r w:rsidRPr="000C1E24">
          <w:rPr>
            <w:rFonts w:ascii="inherit" w:eastAsia="宋体" w:hAnsi="inherit" w:cs="宋体"/>
            <w:color w:val="222222"/>
            <w:kern w:val="0"/>
            <w:sz w:val="28"/>
            <w:szCs w:val="28"/>
          </w:rPr>
          <w:t>解法稍加改动可以得到</w:t>
        </w:r>
        <w:r w:rsidRPr="000C1E24">
          <w:rPr>
            <w:rFonts w:ascii="inherit" w:eastAsia="宋体" w:hAnsi="inherit" w:cs="宋体"/>
            <w:color w:val="222222"/>
            <w:kern w:val="0"/>
            <w:sz w:val="28"/>
            <w:szCs w:val="28"/>
          </w:rPr>
          <w:t xml:space="preserve"> O(n</w:t>
        </w:r>
        <w:r w:rsidRPr="000C1E24">
          <w:rPr>
            <w:rFonts w:ascii="inherit" w:eastAsia="宋体" w:hAnsi="inherit" w:cs="宋体"/>
            <w:color w:val="222222"/>
            <w:kern w:val="0"/>
            <w:szCs w:val="21"/>
            <w:bdr w:val="none" w:sz="0" w:space="0" w:color="auto" w:frame="1"/>
            <w:vertAlign w:val="superscript"/>
          </w:rPr>
          <w:t>2</w:t>
        </w:r>
        <w:r w:rsidRPr="000C1E24">
          <w:rPr>
            <w:rFonts w:ascii="inherit" w:eastAsia="宋体" w:hAnsi="inherit" w:cs="宋体"/>
            <w:color w:val="222222"/>
            <w:kern w:val="0"/>
            <w:sz w:val="28"/>
            <w:szCs w:val="28"/>
          </w:rPr>
          <w:t xml:space="preserve">) </w:t>
        </w:r>
        <w:r w:rsidRPr="000C1E24">
          <w:rPr>
            <w:rFonts w:ascii="inherit" w:eastAsia="宋体" w:hAnsi="inherit" w:cs="宋体"/>
            <w:color w:val="222222"/>
            <w:kern w:val="0"/>
            <w:sz w:val="28"/>
            <w:szCs w:val="28"/>
          </w:rPr>
          <w:t>解法，利用分治思想，可以得到</w:t>
        </w:r>
        <w:r w:rsidRPr="000C1E24">
          <w:rPr>
            <w:rFonts w:ascii="inherit" w:eastAsia="宋体" w:hAnsi="inherit" w:cs="宋体"/>
            <w:color w:val="222222"/>
            <w:kern w:val="0"/>
            <w:sz w:val="28"/>
            <w:szCs w:val="28"/>
          </w:rPr>
          <w:t xml:space="preserve"> O(n*</w:t>
        </w:r>
        <w:proofErr w:type="spellStart"/>
        <w:r w:rsidRPr="000C1E24">
          <w:rPr>
            <w:rFonts w:ascii="inherit" w:eastAsia="宋体" w:hAnsi="inherit" w:cs="宋体"/>
            <w:color w:val="222222"/>
            <w:kern w:val="0"/>
            <w:sz w:val="28"/>
            <w:szCs w:val="28"/>
          </w:rPr>
          <w:t>logn</w:t>
        </w:r>
        <w:proofErr w:type="spellEnd"/>
        <w:r w:rsidRPr="000C1E24">
          <w:rPr>
            <w:rFonts w:ascii="inherit" w:eastAsia="宋体" w:hAnsi="inherit" w:cs="宋体"/>
            <w:color w:val="222222"/>
            <w:kern w:val="0"/>
            <w:sz w:val="28"/>
            <w:szCs w:val="28"/>
          </w:rPr>
          <w:t xml:space="preserve">) </w:t>
        </w:r>
        <w:r w:rsidRPr="000C1E24">
          <w:rPr>
            <w:rFonts w:ascii="inherit" w:eastAsia="宋体" w:hAnsi="inherit" w:cs="宋体"/>
            <w:color w:val="222222"/>
            <w:kern w:val="0"/>
            <w:sz w:val="28"/>
            <w:szCs w:val="28"/>
          </w:rPr>
          <w:t>解法，除此之外它还有一个</w:t>
        </w:r>
        <w:r w:rsidRPr="000C1E24">
          <w:rPr>
            <w:rFonts w:ascii="inherit" w:eastAsia="宋体" w:hAnsi="inherit" w:cs="宋体"/>
            <w:color w:val="222222"/>
            <w:kern w:val="0"/>
            <w:sz w:val="28"/>
            <w:szCs w:val="28"/>
          </w:rPr>
          <w:t xml:space="preserve"> o(n) </w:t>
        </w:r>
        <w:r w:rsidRPr="000C1E24">
          <w:rPr>
            <w:rFonts w:ascii="inherit" w:eastAsia="宋体" w:hAnsi="inherit" w:cs="宋体"/>
            <w:color w:val="222222"/>
            <w:kern w:val="0"/>
            <w:sz w:val="28"/>
            <w:szCs w:val="28"/>
          </w:rPr>
          <w:t>解法。（</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"http://www.amazon.cn/gp/product/B00SFZH0DC/ref=as_li_ss_tl?ie=UTF8&amp;camp=536&amp;tag=lucida-23&amp;creativeASIN=B00SFZH0DC&amp;linkCode=as2&amp;creative=3132"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编程珠玑</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和</w:t>
        </w:r>
        <w:r w:rsidRPr="000C1E24">
          <w:rPr>
            <w:rFonts w:ascii="inherit" w:eastAsia="宋体" w:hAnsi="inherit" w:cs="宋体"/>
            <w:color w:val="222222"/>
            <w:kern w:val="0"/>
            <w:sz w:val="28"/>
            <w:szCs w:val="28"/>
          </w:rPr>
          <w:t> </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"http://www.amazon.cn/gp/product/B002WC7NGS/ref=as_li_ss_tl?ie=UTF8&amp;camp=536&amp;creative=3132&amp;creativeASIN=B002WC7NGS&amp;linkCode=as2&amp;tag=lucida-23"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数据结构与算法分析</w:t>
        </w:r>
        <w:r w:rsidRPr="000C1E24">
          <w:rPr>
            <w:rFonts w:ascii="inherit" w:eastAsia="宋体" w:hAnsi="inherit" w:cs="宋体"/>
            <w:color w:val="751590"/>
            <w:kern w:val="0"/>
            <w:sz w:val="28"/>
            <w:szCs w:val="28"/>
            <w:u w:val="single"/>
            <w:bdr w:val="none" w:sz="0" w:space="0" w:color="auto" w:frame="1"/>
          </w:rPr>
          <w:t xml:space="preserve"> C</w:t>
        </w:r>
        <w:r w:rsidRPr="000C1E24">
          <w:rPr>
            <w:rFonts w:ascii="inherit" w:eastAsia="宋体" w:hAnsi="inherit" w:cs="宋体"/>
            <w:color w:val="751590"/>
            <w:kern w:val="0"/>
            <w:sz w:val="28"/>
            <w:szCs w:val="28"/>
            <w:u w:val="single"/>
            <w:bdr w:val="none" w:sz="0" w:space="0" w:color="auto" w:frame="1"/>
          </w:rPr>
          <w:t>语言描述</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对这道题均有非常精彩的描述，有兴趣的朋友可以自行阅读）</w:t>
        </w:r>
      </w:ins>
    </w:p>
    <w:p w:rsidR="000C1E24" w:rsidRPr="000C1E24" w:rsidRDefault="000C1E24" w:rsidP="000C1E24">
      <w:pPr>
        <w:widowControl/>
        <w:shd w:val="clear" w:color="auto" w:fill="F8F8F8"/>
        <w:spacing w:line="414" w:lineRule="atLeast"/>
        <w:jc w:val="left"/>
        <w:textAlignment w:val="baseline"/>
        <w:outlineLvl w:val="3"/>
        <w:rPr>
          <w:ins w:id="155" w:author="Unknown"/>
          <w:rFonts w:ascii="Georgia" w:eastAsia="宋体" w:hAnsi="Georgia" w:cs="宋体"/>
          <w:b/>
          <w:bCs/>
          <w:color w:val="222222"/>
          <w:kern w:val="0"/>
          <w:sz w:val="28"/>
          <w:szCs w:val="28"/>
        </w:rPr>
      </w:pPr>
      <w:ins w:id="156" w:author="Unknown">
        <w:r w:rsidRPr="000C1E24">
          <w:rPr>
            <w:rFonts w:ascii="inherit" w:eastAsia="宋体" w:hAnsi="inherit" w:cs="宋体"/>
            <w:b/>
            <w:bCs/>
            <w:color w:val="1863A1"/>
            <w:kern w:val="0"/>
            <w:sz w:val="28"/>
            <w:szCs w:val="28"/>
            <w:bdr w:val="none" w:sz="0" w:space="0" w:color="auto" w:frame="1"/>
          </w:rPr>
          <w:t>考察点明确</w:t>
        </w:r>
        <w:bookmarkEnd w:id="149"/>
      </w:ins>
    </w:p>
    <w:p w:rsidR="000C1E24" w:rsidRPr="000C1E24" w:rsidRDefault="000C1E24" w:rsidP="000C1E24">
      <w:pPr>
        <w:widowControl/>
        <w:shd w:val="clear" w:color="auto" w:fill="F8F8F8"/>
        <w:spacing w:line="414" w:lineRule="atLeast"/>
        <w:jc w:val="left"/>
        <w:textAlignment w:val="baseline"/>
        <w:rPr>
          <w:ins w:id="157" w:author="Unknown"/>
          <w:rFonts w:ascii="inherit" w:eastAsia="宋体" w:hAnsi="inherit" w:cs="宋体"/>
          <w:color w:val="222222"/>
          <w:kern w:val="0"/>
          <w:sz w:val="28"/>
          <w:szCs w:val="28"/>
        </w:rPr>
      </w:pPr>
      <w:ins w:id="158" w:author="Unknown">
        <w:r w:rsidRPr="000C1E24">
          <w:rPr>
            <w:rFonts w:ascii="inherit" w:eastAsia="宋体" w:hAnsi="inherit" w:cs="宋体"/>
            <w:color w:val="222222"/>
            <w:kern w:val="0"/>
            <w:sz w:val="28"/>
            <w:szCs w:val="28"/>
          </w:rPr>
          <w:t>良好的编程问题应拥有大量考察点，面试官应对这些考察点烂熟于心，从而给出更加客观量化的面试结果。这里可以参考我之前在</w:t>
        </w:r>
        <w:r w:rsidRPr="000C1E24">
          <w:rPr>
            <w:rFonts w:ascii="inherit" w:eastAsia="宋体" w:hAnsi="inherit" w:cs="宋体"/>
            <w:color w:val="222222"/>
            <w:kern w:val="0"/>
            <w:sz w:val="28"/>
            <w:szCs w:val="28"/>
          </w:rPr>
          <w:t> </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"http://lucida.me/blog/from-wuxia-to-programmer-interview/"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从武侠小说到程序员面试</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提到的</w:t>
        </w:r>
        <w:r w:rsidRPr="000C1E24">
          <w:rPr>
            <w:rFonts w:ascii="inherit" w:eastAsia="宋体" w:hAnsi="inherit" w:cs="宋体"/>
            <w:color w:val="222222"/>
            <w:kern w:val="0"/>
            <w:sz w:val="28"/>
            <w:szCs w:val="28"/>
          </w:rPr>
          <w:t> </w:t>
        </w:r>
        <w:proofErr w:type="spellStart"/>
        <w:r w:rsidRPr="000C1E24">
          <w:rPr>
            <w:rFonts w:ascii="Lucida Console" w:eastAsia="宋体" w:hAnsi="Lucida Console" w:cs="宋体"/>
            <w:color w:val="555555"/>
            <w:kern w:val="0"/>
            <w:sz w:val="22"/>
            <w:bdr w:val="single" w:sz="6" w:space="0" w:color="DDDDDD" w:frame="1"/>
            <w:shd w:val="clear" w:color="auto" w:fill="FFFFFF"/>
          </w:rPr>
          <w:t>to_upper</w:t>
        </w:r>
        <w:proofErr w:type="spellEnd"/>
        <w:r w:rsidRPr="000C1E24">
          <w:rPr>
            <w:rFonts w:ascii="inherit" w:eastAsia="宋体" w:hAnsi="inherit" w:cs="宋体"/>
            <w:color w:val="222222"/>
            <w:kern w:val="0"/>
            <w:sz w:val="28"/>
            <w:szCs w:val="28"/>
          </w:rPr>
          <w:t>。</w:t>
        </w:r>
      </w:ins>
    </w:p>
    <w:p w:rsidR="000C1E24" w:rsidRPr="000C1E24" w:rsidRDefault="000C1E24" w:rsidP="000C1E24">
      <w:pPr>
        <w:widowControl/>
        <w:shd w:val="clear" w:color="auto" w:fill="F8F8F8"/>
        <w:spacing w:line="414" w:lineRule="atLeast"/>
        <w:jc w:val="left"/>
        <w:textAlignment w:val="baseline"/>
        <w:outlineLvl w:val="3"/>
        <w:rPr>
          <w:ins w:id="159" w:author="Unknown"/>
          <w:rFonts w:ascii="Georgia" w:eastAsia="宋体" w:hAnsi="Georgia" w:cs="宋体"/>
          <w:b/>
          <w:bCs/>
          <w:color w:val="222222"/>
          <w:kern w:val="0"/>
          <w:sz w:val="28"/>
          <w:szCs w:val="28"/>
        </w:rPr>
      </w:pPr>
      <w:bookmarkStart w:id="160" w:name="extensions"/>
      <w:ins w:id="161" w:author="Unknown">
        <w:r w:rsidRPr="000C1E24">
          <w:rPr>
            <w:rFonts w:ascii="inherit" w:eastAsia="宋体" w:hAnsi="inherit" w:cs="宋体"/>
            <w:b/>
            <w:bCs/>
            <w:color w:val="1863A1"/>
            <w:kern w:val="0"/>
            <w:sz w:val="28"/>
            <w:szCs w:val="28"/>
            <w:bdr w:val="none" w:sz="0" w:space="0" w:color="auto" w:frame="1"/>
          </w:rPr>
          <w:t>延伸问题</w:t>
        </w:r>
        <w:bookmarkEnd w:id="160"/>
      </w:ins>
    </w:p>
    <w:p w:rsidR="000C1E24" w:rsidRPr="000C1E24" w:rsidRDefault="000C1E24" w:rsidP="000C1E24">
      <w:pPr>
        <w:widowControl/>
        <w:shd w:val="clear" w:color="auto" w:fill="F8F8F8"/>
        <w:spacing w:after="360" w:line="414" w:lineRule="atLeast"/>
        <w:jc w:val="left"/>
        <w:textAlignment w:val="baseline"/>
        <w:rPr>
          <w:ins w:id="162" w:author="Unknown"/>
          <w:rFonts w:ascii="inherit" w:eastAsia="宋体" w:hAnsi="inherit" w:cs="宋体"/>
          <w:color w:val="222222"/>
          <w:kern w:val="0"/>
          <w:sz w:val="28"/>
          <w:szCs w:val="28"/>
        </w:rPr>
      </w:pPr>
      <w:ins w:id="163" w:author="Unknown">
        <w:r w:rsidRPr="000C1E24">
          <w:rPr>
            <w:rFonts w:ascii="inherit" w:eastAsia="宋体" w:hAnsi="inherit" w:cs="宋体"/>
            <w:color w:val="222222"/>
            <w:kern w:val="0"/>
            <w:sz w:val="28"/>
            <w:szCs w:val="28"/>
          </w:rPr>
          <w:t>良好的编程问题应拥有延伸问题。延伸问题既可以应对面试者背题的情况，也可以渐进的（</w:t>
        </w:r>
        <w:r w:rsidRPr="000C1E24">
          <w:rPr>
            <w:rFonts w:ascii="inherit" w:eastAsia="宋体" w:hAnsi="inherit" w:cs="宋体"/>
            <w:color w:val="222222"/>
            <w:kern w:val="0"/>
            <w:sz w:val="28"/>
            <w:szCs w:val="28"/>
          </w:rPr>
          <w:t>Incremental</w:t>
        </w:r>
        <w:r w:rsidRPr="000C1E24">
          <w:rPr>
            <w:rFonts w:ascii="inherit" w:eastAsia="宋体" w:hAnsi="inherit" w:cs="宋体"/>
            <w:color w:val="222222"/>
            <w:kern w:val="0"/>
            <w:sz w:val="28"/>
            <w:szCs w:val="28"/>
          </w:rPr>
          <w:t>）考察面试者的编程能力，同时还保证了面试的延续性（</w:t>
        </w:r>
        <w:r w:rsidRPr="000C1E24">
          <w:rPr>
            <w:rFonts w:ascii="inherit" w:eastAsia="宋体" w:hAnsi="inherit" w:cs="宋体"/>
            <w:color w:val="222222"/>
            <w:kern w:val="0"/>
            <w:sz w:val="28"/>
            <w:szCs w:val="28"/>
          </w:rPr>
          <w:t>Continuity</w:t>
        </w:r>
        <w:r w:rsidRPr="000C1E24">
          <w:rPr>
            <w:rFonts w:ascii="inherit" w:eastAsia="宋体" w:hAnsi="inherit" w:cs="宋体"/>
            <w:color w:val="222222"/>
            <w:kern w:val="0"/>
            <w:sz w:val="28"/>
            <w:szCs w:val="28"/>
          </w:rPr>
          <w:t>）。</w:t>
        </w:r>
      </w:ins>
    </w:p>
    <w:p w:rsidR="000C1E24" w:rsidRPr="000C1E24" w:rsidRDefault="000C1E24" w:rsidP="000C1E24">
      <w:pPr>
        <w:widowControl/>
        <w:shd w:val="clear" w:color="auto" w:fill="F8F8F8"/>
        <w:spacing w:line="414" w:lineRule="atLeast"/>
        <w:jc w:val="left"/>
        <w:textAlignment w:val="baseline"/>
        <w:rPr>
          <w:ins w:id="164" w:author="Unknown"/>
          <w:rFonts w:ascii="inherit" w:eastAsia="宋体" w:hAnsi="inherit" w:cs="宋体"/>
          <w:color w:val="222222"/>
          <w:kern w:val="0"/>
          <w:sz w:val="28"/>
          <w:szCs w:val="28"/>
        </w:rPr>
      </w:pPr>
      <w:ins w:id="165" w:author="Unknown">
        <w:r w:rsidRPr="000C1E24">
          <w:rPr>
            <w:rFonts w:ascii="inherit" w:eastAsia="宋体" w:hAnsi="inherit" w:cs="宋体"/>
            <w:color w:val="222222"/>
            <w:kern w:val="0"/>
            <w:sz w:val="28"/>
            <w:szCs w:val="28"/>
          </w:rPr>
          <w:t>以</w:t>
        </w:r>
        <w:r w:rsidRPr="000C1E24">
          <w:rPr>
            <w:rFonts w:ascii="inherit" w:eastAsia="宋体" w:hAnsi="inherit" w:cs="宋体"/>
            <w:color w:val="222222"/>
            <w:kern w:val="0"/>
            <w:sz w:val="28"/>
            <w:szCs w:val="28"/>
          </w:rPr>
          <w:t> </w:t>
        </w:r>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"http://zh.wikipedia.org/wiki/%E6%A0%91%E7%9A%84%E9%81%8D%E5%8E%86"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遍历二叉树</w:t>
        </w:r>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为例：面试官可以从非递归中序遍历二叉树开始提问，面试者有可能会很快的写（或是背）出一个使用栈的解法。这时面试官可以通过延伸问题来判别面试者是否在背题：使用常量空间中序遍</w:t>
        </w:r>
        <w:r w:rsidRPr="000C1E24">
          <w:rPr>
            <w:rFonts w:ascii="inherit" w:eastAsia="宋体" w:hAnsi="inherit" w:cs="宋体"/>
            <w:color w:val="222222"/>
            <w:kern w:val="0"/>
            <w:sz w:val="28"/>
            <w:szCs w:val="28"/>
          </w:rPr>
          <w:lastRenderedPageBreak/>
          <w:t>历</w:t>
        </w:r>
        <w:r w:rsidRPr="000C1E24">
          <w:rPr>
            <w:rFonts w:ascii="inherit" w:eastAsia="宋体" w:hAnsi="inherit" w:cs="宋体"/>
            <w:b/>
            <w:bCs/>
            <w:color w:val="222222"/>
            <w:kern w:val="0"/>
            <w:sz w:val="28"/>
            <w:szCs w:val="28"/>
            <w:bdr w:val="none" w:sz="0" w:space="0" w:color="auto" w:frame="1"/>
          </w:rPr>
          <w:t>带有父节点指针</w:t>
        </w:r>
        <w:r w:rsidRPr="000C1E24">
          <w:rPr>
            <w:rFonts w:ascii="inherit" w:eastAsia="宋体" w:hAnsi="inherit" w:cs="宋体"/>
            <w:color w:val="222222"/>
            <w:kern w:val="0"/>
            <w:sz w:val="28"/>
            <w:szCs w:val="28"/>
          </w:rPr>
          <w:t>的二叉树，或是找到二叉搜索树中第</w:t>
        </w:r>
        <w:r w:rsidRPr="000C1E24">
          <w:rPr>
            <w:rFonts w:ascii="inherit" w:eastAsia="宋体" w:hAnsi="inherit" w:cs="宋体"/>
            <w:color w:val="222222"/>
            <w:kern w:val="0"/>
            <w:sz w:val="28"/>
            <w:szCs w:val="28"/>
          </w:rPr>
          <w:t xml:space="preserve"> n </w:t>
        </w:r>
        <w:r w:rsidRPr="000C1E24">
          <w:rPr>
            <w:rFonts w:ascii="inherit" w:eastAsia="宋体" w:hAnsi="inherit" w:cs="宋体"/>
            <w:color w:val="222222"/>
            <w:kern w:val="0"/>
            <w:sz w:val="28"/>
            <w:szCs w:val="28"/>
          </w:rPr>
          <w:t>小的元素。下面是中序遍历二叉树的一些延伸问题：</w:t>
        </w:r>
      </w:ins>
    </w:p>
    <w:tbl>
      <w:tblPr>
        <w:tblW w:w="0" w:type="auto"/>
        <w:tblCellMar>
          <w:left w:w="0" w:type="dxa"/>
          <w:right w:w="0" w:type="dxa"/>
        </w:tblCellMar>
        <w:tblLook w:val="04A0" w:firstRow="1" w:lastRow="0" w:firstColumn="1" w:lastColumn="0" w:noHBand="0" w:noVBand="1"/>
      </w:tblPr>
      <w:tblGrid>
        <w:gridCol w:w="200"/>
        <w:gridCol w:w="8106"/>
      </w:tblGrid>
      <w:tr w:rsidR="000C1E24" w:rsidRPr="000C1E24" w:rsidTr="000C1E24">
        <w:tc>
          <w:tcPr>
            <w:tcW w:w="0" w:type="auto"/>
            <w:tcBorders>
              <w:top w:val="nil"/>
              <w:left w:val="nil"/>
              <w:bottom w:val="nil"/>
              <w:right w:val="nil"/>
            </w:tcBorders>
            <w:vAlign w:val="center"/>
            <w:hideMark/>
          </w:tcPr>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1</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2</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3</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4</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5</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6</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7</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8</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9</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10</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11</w:t>
            </w:r>
          </w:p>
        </w:tc>
        <w:tc>
          <w:tcPr>
            <w:tcW w:w="11235" w:type="dxa"/>
            <w:tcBorders>
              <w:top w:val="nil"/>
              <w:left w:val="nil"/>
              <w:bottom w:val="nil"/>
              <w:right w:val="nil"/>
            </w:tcBorders>
            <w:vAlign w:val="center"/>
            <w:hideMark/>
          </w:tcPr>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w:t>
            </w:r>
            <w:r w:rsidRPr="000C1E24">
              <w:rPr>
                <w:rFonts w:ascii="inherit" w:eastAsia="宋体" w:hAnsi="inherit" w:cs="宋体"/>
                <w:color w:val="93A1A1"/>
                <w:kern w:val="0"/>
                <w:sz w:val="20"/>
                <w:szCs w:val="20"/>
                <w:bdr w:val="none" w:sz="0" w:space="0" w:color="auto" w:frame="1"/>
                <w:shd w:val="clear" w:color="auto" w:fill="000000"/>
              </w:rPr>
              <w:t>中序遍历二叉树</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w:t>
            </w:r>
            <w:r w:rsidRPr="000C1E24">
              <w:rPr>
                <w:rFonts w:ascii="inherit" w:eastAsia="宋体" w:hAnsi="inherit" w:cs="宋体"/>
                <w:color w:val="93A1A1"/>
                <w:kern w:val="0"/>
                <w:sz w:val="20"/>
                <w:szCs w:val="20"/>
                <w:bdr w:val="none" w:sz="0" w:space="0" w:color="auto" w:frame="1"/>
                <w:shd w:val="clear" w:color="auto" w:fill="000000"/>
              </w:rPr>
              <w:t>非递归中序遍历二叉树</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w:t>
            </w:r>
            <w:r w:rsidRPr="000C1E24">
              <w:rPr>
                <w:rFonts w:ascii="inherit" w:eastAsia="宋体" w:hAnsi="inherit" w:cs="宋体"/>
                <w:color w:val="93A1A1"/>
                <w:kern w:val="0"/>
                <w:sz w:val="20"/>
                <w:szCs w:val="20"/>
                <w:bdr w:val="none" w:sz="0" w:space="0" w:color="auto" w:frame="1"/>
                <w:shd w:val="clear" w:color="auto" w:fill="000000"/>
              </w:rPr>
              <w:t>常量空间，非递归遍历带父节点的二叉树</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   |--</w:t>
            </w:r>
            <w:r w:rsidRPr="000C1E24">
              <w:rPr>
                <w:rFonts w:ascii="inherit" w:eastAsia="宋体" w:hAnsi="inherit" w:cs="宋体"/>
                <w:color w:val="93A1A1"/>
                <w:kern w:val="0"/>
                <w:sz w:val="20"/>
                <w:szCs w:val="20"/>
                <w:bdr w:val="none" w:sz="0" w:space="0" w:color="auto" w:frame="1"/>
                <w:shd w:val="clear" w:color="auto" w:fill="000000"/>
              </w:rPr>
              <w:t>在带父节点的二叉搜索树寻找第</w:t>
            </w:r>
            <w:r w:rsidRPr="000C1E24">
              <w:rPr>
                <w:rFonts w:ascii="inherit" w:eastAsia="宋体" w:hAnsi="inherit" w:cs="宋体"/>
                <w:color w:val="93A1A1"/>
                <w:kern w:val="0"/>
                <w:sz w:val="20"/>
                <w:szCs w:val="20"/>
                <w:bdr w:val="none" w:sz="0" w:space="0" w:color="auto" w:frame="1"/>
                <w:shd w:val="clear" w:color="auto" w:fill="000000"/>
              </w:rPr>
              <w:t xml:space="preserve"> N </w:t>
            </w:r>
            <w:r w:rsidRPr="000C1E24">
              <w:rPr>
                <w:rFonts w:ascii="inherit" w:eastAsia="宋体" w:hAnsi="inherit" w:cs="宋体"/>
                <w:color w:val="93A1A1"/>
                <w:kern w:val="0"/>
                <w:sz w:val="20"/>
                <w:szCs w:val="20"/>
                <w:bdr w:val="none" w:sz="0" w:space="0" w:color="auto" w:frame="1"/>
                <w:shd w:val="clear" w:color="auto" w:fill="000000"/>
              </w:rPr>
              <w:t>小的元素</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       |--</w:t>
            </w:r>
            <w:r w:rsidRPr="000C1E24">
              <w:rPr>
                <w:rFonts w:ascii="inherit" w:eastAsia="宋体" w:hAnsi="inherit" w:cs="宋体"/>
                <w:color w:val="93A1A1"/>
                <w:kern w:val="0"/>
                <w:sz w:val="20"/>
                <w:szCs w:val="20"/>
                <w:bdr w:val="none" w:sz="0" w:space="0" w:color="auto" w:frame="1"/>
                <w:shd w:val="clear" w:color="auto" w:fill="000000"/>
              </w:rPr>
              <w:t>可否进一步优化时间复杂度？</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shd w:val="clear" w:color="auto" w:fill="000000"/>
              </w:rPr>
              <w:t xml:space="preserve">        |--</w:t>
            </w:r>
            <w:r w:rsidRPr="000C1E24">
              <w:rPr>
                <w:rFonts w:ascii="inherit" w:eastAsia="宋体" w:hAnsi="inherit" w:cs="宋体"/>
                <w:color w:val="93A1A1"/>
                <w:kern w:val="0"/>
                <w:sz w:val="20"/>
                <w:szCs w:val="20"/>
                <w:bdr w:val="none" w:sz="0" w:space="0" w:color="auto" w:frame="1"/>
                <w:shd w:val="clear" w:color="auto" w:fill="000000"/>
              </w:rPr>
              <w:t>常量空间，非递归遍历不带父节点的二叉树</w:t>
            </w:r>
          </w:p>
        </w:tc>
      </w:tr>
    </w:tbl>
    <w:p w:rsidR="000C1E24" w:rsidRPr="000C1E24" w:rsidRDefault="000C1E24" w:rsidP="000C1E24">
      <w:pPr>
        <w:widowControl/>
        <w:shd w:val="clear" w:color="auto" w:fill="F8F8F8"/>
        <w:spacing w:after="360" w:line="414" w:lineRule="atLeast"/>
        <w:jc w:val="left"/>
        <w:textAlignment w:val="baseline"/>
        <w:rPr>
          <w:ins w:id="166" w:author="Unknown"/>
          <w:rFonts w:ascii="inherit" w:eastAsia="宋体" w:hAnsi="inherit" w:cs="宋体"/>
          <w:color w:val="222222"/>
          <w:kern w:val="0"/>
          <w:sz w:val="28"/>
          <w:szCs w:val="28"/>
        </w:rPr>
      </w:pPr>
      <w:ins w:id="167" w:author="Unknown">
        <w:r w:rsidRPr="000C1E24">
          <w:rPr>
            <w:rFonts w:ascii="inherit" w:eastAsia="宋体" w:hAnsi="inherit" w:cs="宋体"/>
            <w:color w:val="222222"/>
            <w:kern w:val="0"/>
            <w:sz w:val="28"/>
            <w:szCs w:val="28"/>
          </w:rPr>
          <w:t>上面的问题不但可以被正向使用（逐步加强难度），也可以被逆向使用（逐步降低难度）：同样从非递归中序二叉树遍历开始提问，如果面试者无法完成这个问题，那么面试官可以降低难度，要求面试者编写一个递归版本的中序遍历二叉树。</w:t>
        </w:r>
      </w:ins>
    </w:p>
    <w:p w:rsidR="000C1E24" w:rsidRPr="000C1E24" w:rsidRDefault="000C1E24" w:rsidP="000C1E24">
      <w:pPr>
        <w:widowControl/>
        <w:shd w:val="clear" w:color="auto" w:fill="F8F8F8"/>
        <w:spacing w:line="414" w:lineRule="atLeast"/>
        <w:jc w:val="left"/>
        <w:textAlignment w:val="baseline"/>
        <w:outlineLvl w:val="1"/>
        <w:rPr>
          <w:ins w:id="168" w:author="Unknown"/>
          <w:rFonts w:ascii="Georgia" w:eastAsia="宋体" w:hAnsi="Georgia" w:cs="宋体"/>
          <w:b/>
          <w:bCs/>
          <w:color w:val="222222"/>
          <w:kern w:val="0"/>
          <w:sz w:val="42"/>
          <w:szCs w:val="42"/>
        </w:rPr>
      </w:pPr>
      <w:bookmarkStart w:id="169" w:name="how"/>
      <w:ins w:id="170" w:author="Unknown">
        <w:r w:rsidRPr="000C1E24">
          <w:rPr>
            <w:rFonts w:ascii="inherit" w:eastAsia="宋体" w:hAnsi="inherit" w:cs="宋体"/>
            <w:b/>
            <w:bCs/>
            <w:color w:val="1863A1"/>
            <w:kern w:val="0"/>
            <w:sz w:val="41"/>
            <w:szCs w:val="41"/>
            <w:bdr w:val="none" w:sz="0" w:space="0" w:color="auto" w:frame="1"/>
          </w:rPr>
          <w:t>如何进行白板编程</w:t>
        </w:r>
        <w:bookmarkEnd w:id="169"/>
      </w:ins>
    </w:p>
    <w:p w:rsidR="000C1E24" w:rsidRPr="000C1E24" w:rsidRDefault="000C1E24" w:rsidP="000C1E24">
      <w:pPr>
        <w:widowControl/>
        <w:shd w:val="clear" w:color="auto" w:fill="F8F8F8"/>
        <w:spacing w:after="360" w:line="414" w:lineRule="atLeast"/>
        <w:jc w:val="left"/>
        <w:textAlignment w:val="baseline"/>
        <w:rPr>
          <w:ins w:id="171" w:author="Unknown"/>
          <w:rFonts w:ascii="inherit" w:eastAsia="宋体" w:hAnsi="inherit" w:cs="宋体"/>
          <w:color w:val="222222"/>
          <w:kern w:val="0"/>
          <w:sz w:val="28"/>
          <w:szCs w:val="28"/>
        </w:rPr>
      </w:pPr>
      <w:r>
        <w:rPr>
          <w:rFonts w:ascii="inherit" w:eastAsia="宋体" w:hAnsi="inherit" w:cs="宋体" w:hint="eastAsia"/>
          <w:noProof/>
          <w:color w:val="222222"/>
          <w:kern w:val="0"/>
          <w:sz w:val="28"/>
          <w:szCs w:val="28"/>
        </w:rPr>
        <w:lastRenderedPageBreak/>
        <w:drawing>
          <wp:inline distT="0" distB="0" distL="0" distR="0">
            <wp:extent cx="4762500" cy="3448050"/>
            <wp:effectExtent l="0" t="0" r="0" b="0"/>
            <wp:docPr id="1" name="图片 1" descr="黑板编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黑板编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448050"/>
                    </a:xfrm>
                    <a:prstGeom prst="rect">
                      <a:avLst/>
                    </a:prstGeom>
                    <a:noFill/>
                    <a:ln>
                      <a:noFill/>
                    </a:ln>
                  </pic:spPr>
                </pic:pic>
              </a:graphicData>
            </a:graphic>
          </wp:inline>
        </w:drawing>
      </w:r>
    </w:p>
    <w:p w:rsidR="000C1E24" w:rsidRPr="000C1E24" w:rsidRDefault="000C1E24" w:rsidP="000C1E24">
      <w:pPr>
        <w:widowControl/>
        <w:shd w:val="clear" w:color="auto" w:fill="F8F8F8"/>
        <w:spacing w:line="414" w:lineRule="atLeast"/>
        <w:jc w:val="left"/>
        <w:textAlignment w:val="baseline"/>
        <w:outlineLvl w:val="2"/>
        <w:rPr>
          <w:ins w:id="172" w:author="Unknown"/>
          <w:rFonts w:ascii="Georgia" w:eastAsia="宋体" w:hAnsi="Georgia" w:cs="宋体"/>
          <w:b/>
          <w:bCs/>
          <w:color w:val="222222"/>
          <w:kern w:val="0"/>
          <w:sz w:val="36"/>
          <w:szCs w:val="36"/>
        </w:rPr>
      </w:pPr>
      <w:bookmarkStart w:id="173" w:name="interviewer_perspective"/>
      <w:ins w:id="174" w:author="Unknown">
        <w:r w:rsidRPr="000C1E24">
          <w:rPr>
            <w:rFonts w:ascii="inherit" w:eastAsia="宋体" w:hAnsi="inherit" w:cs="宋体"/>
            <w:b/>
            <w:bCs/>
            <w:color w:val="1863A1"/>
            <w:kern w:val="0"/>
            <w:sz w:val="36"/>
            <w:szCs w:val="36"/>
            <w:bdr w:val="none" w:sz="0" w:space="0" w:color="auto" w:frame="1"/>
          </w:rPr>
          <w:t>面试官应该做什么</w:t>
        </w:r>
      </w:ins>
    </w:p>
    <w:p w:rsidR="000C1E24" w:rsidRPr="000C1E24" w:rsidRDefault="000C1E24" w:rsidP="000C1E24">
      <w:pPr>
        <w:widowControl/>
        <w:shd w:val="clear" w:color="auto" w:fill="F8F8F8"/>
        <w:spacing w:after="240" w:line="414" w:lineRule="atLeast"/>
        <w:jc w:val="left"/>
        <w:textAlignment w:val="baseline"/>
        <w:outlineLvl w:val="3"/>
        <w:rPr>
          <w:ins w:id="175" w:author="Unknown"/>
          <w:rFonts w:ascii="Georgia" w:eastAsia="宋体" w:hAnsi="Georgia" w:cs="宋体"/>
          <w:b/>
          <w:bCs/>
          <w:color w:val="222222"/>
          <w:kern w:val="0"/>
          <w:sz w:val="28"/>
          <w:szCs w:val="28"/>
        </w:rPr>
      </w:pPr>
      <w:ins w:id="176" w:author="Unknown">
        <w:r w:rsidRPr="000C1E24">
          <w:rPr>
            <w:rFonts w:ascii="Georgia" w:eastAsia="宋体" w:hAnsi="Georgia" w:cs="宋体"/>
            <w:b/>
            <w:bCs/>
            <w:color w:val="222222"/>
            <w:kern w:val="0"/>
            <w:sz w:val="28"/>
            <w:szCs w:val="28"/>
          </w:rPr>
          <w:t>面试前</w:t>
        </w:r>
      </w:ins>
    </w:p>
    <w:p w:rsidR="000C1E24" w:rsidRPr="000C1E24" w:rsidRDefault="000C1E24" w:rsidP="000C1E24">
      <w:pPr>
        <w:widowControl/>
        <w:shd w:val="clear" w:color="auto" w:fill="F8F8F8"/>
        <w:spacing w:after="360" w:line="414" w:lineRule="atLeast"/>
        <w:jc w:val="left"/>
        <w:textAlignment w:val="baseline"/>
        <w:rPr>
          <w:ins w:id="177" w:author="Unknown"/>
          <w:rFonts w:ascii="inherit" w:eastAsia="宋体" w:hAnsi="inherit" w:cs="宋体"/>
          <w:color w:val="222222"/>
          <w:kern w:val="0"/>
          <w:sz w:val="28"/>
          <w:szCs w:val="28"/>
        </w:rPr>
      </w:pPr>
      <w:ins w:id="178" w:author="Unknown">
        <w:r w:rsidRPr="000C1E24">
          <w:rPr>
            <w:rFonts w:ascii="inherit" w:eastAsia="宋体" w:hAnsi="inherit" w:cs="宋体"/>
            <w:color w:val="222222"/>
            <w:kern w:val="0"/>
            <w:sz w:val="28"/>
            <w:szCs w:val="28"/>
          </w:rPr>
          <w:t>面试之前，面试官应至少得到以下信息：</w:t>
        </w:r>
      </w:ins>
    </w:p>
    <w:p w:rsidR="000C1E24" w:rsidRPr="000C1E24" w:rsidRDefault="000C1E24" w:rsidP="000C1E24">
      <w:pPr>
        <w:widowControl/>
        <w:numPr>
          <w:ilvl w:val="0"/>
          <w:numId w:val="9"/>
        </w:numPr>
        <w:shd w:val="clear" w:color="auto" w:fill="F8F8F8"/>
        <w:spacing w:line="414" w:lineRule="atLeast"/>
        <w:ind w:left="0"/>
        <w:jc w:val="left"/>
        <w:textAlignment w:val="baseline"/>
        <w:rPr>
          <w:ins w:id="179" w:author="Unknown"/>
          <w:rFonts w:ascii="inherit" w:eastAsia="宋体" w:hAnsi="inherit" w:cs="宋体"/>
          <w:color w:val="222222"/>
          <w:kern w:val="0"/>
          <w:sz w:val="28"/>
          <w:szCs w:val="28"/>
        </w:rPr>
      </w:pPr>
      <w:ins w:id="180" w:author="Unknown">
        <w:r w:rsidRPr="000C1E24">
          <w:rPr>
            <w:rFonts w:ascii="inherit" w:eastAsia="宋体" w:hAnsi="inherit" w:cs="宋体"/>
            <w:color w:val="222222"/>
            <w:kern w:val="0"/>
            <w:sz w:val="28"/>
            <w:szCs w:val="28"/>
          </w:rPr>
          <w:t>面试者的简历</w:t>
        </w:r>
      </w:ins>
    </w:p>
    <w:p w:rsidR="000C1E24" w:rsidRPr="000C1E24" w:rsidRDefault="000C1E24" w:rsidP="000C1E24">
      <w:pPr>
        <w:widowControl/>
        <w:numPr>
          <w:ilvl w:val="0"/>
          <w:numId w:val="9"/>
        </w:numPr>
        <w:shd w:val="clear" w:color="auto" w:fill="F8F8F8"/>
        <w:spacing w:line="414" w:lineRule="atLeast"/>
        <w:ind w:left="0"/>
        <w:jc w:val="left"/>
        <w:textAlignment w:val="baseline"/>
        <w:rPr>
          <w:ins w:id="181" w:author="Unknown"/>
          <w:rFonts w:ascii="inherit" w:eastAsia="宋体" w:hAnsi="inherit" w:cs="宋体"/>
          <w:color w:val="222222"/>
          <w:kern w:val="0"/>
          <w:sz w:val="28"/>
          <w:szCs w:val="28"/>
        </w:rPr>
      </w:pPr>
      <w:ins w:id="182" w:author="Unknown">
        <w:r w:rsidRPr="000C1E24">
          <w:rPr>
            <w:rFonts w:ascii="inherit" w:eastAsia="宋体" w:hAnsi="inherit" w:cs="宋体"/>
            <w:color w:val="222222"/>
            <w:kern w:val="0"/>
            <w:sz w:val="28"/>
            <w:szCs w:val="28"/>
          </w:rPr>
          <w:t>面试者的应聘职位</w:t>
        </w:r>
      </w:ins>
    </w:p>
    <w:p w:rsidR="000C1E24" w:rsidRPr="000C1E24" w:rsidRDefault="000C1E24" w:rsidP="000C1E24">
      <w:pPr>
        <w:widowControl/>
        <w:numPr>
          <w:ilvl w:val="0"/>
          <w:numId w:val="9"/>
        </w:numPr>
        <w:shd w:val="clear" w:color="auto" w:fill="F8F8F8"/>
        <w:spacing w:line="414" w:lineRule="atLeast"/>
        <w:ind w:left="0"/>
        <w:jc w:val="left"/>
        <w:textAlignment w:val="baseline"/>
        <w:rPr>
          <w:ins w:id="183" w:author="Unknown"/>
          <w:rFonts w:ascii="inherit" w:eastAsia="宋体" w:hAnsi="inherit" w:cs="宋体"/>
          <w:color w:val="222222"/>
          <w:kern w:val="0"/>
          <w:sz w:val="28"/>
          <w:szCs w:val="28"/>
        </w:rPr>
      </w:pPr>
      <w:ins w:id="184" w:author="Unknown">
        <w:r w:rsidRPr="000C1E24">
          <w:rPr>
            <w:rFonts w:ascii="inherit" w:eastAsia="宋体" w:hAnsi="inherit" w:cs="宋体"/>
            <w:color w:val="222222"/>
            <w:kern w:val="0"/>
            <w:sz w:val="28"/>
            <w:szCs w:val="28"/>
          </w:rPr>
          <w:t>面试者之前被问过哪些面试题</w:t>
        </w:r>
      </w:ins>
    </w:p>
    <w:p w:rsidR="000C1E24" w:rsidRPr="000C1E24" w:rsidRDefault="000C1E24" w:rsidP="000C1E24">
      <w:pPr>
        <w:widowControl/>
        <w:shd w:val="clear" w:color="auto" w:fill="F8F8F8"/>
        <w:spacing w:after="360" w:line="414" w:lineRule="atLeast"/>
        <w:jc w:val="left"/>
        <w:textAlignment w:val="baseline"/>
        <w:rPr>
          <w:ins w:id="185" w:author="Unknown"/>
          <w:rFonts w:ascii="inherit" w:eastAsia="宋体" w:hAnsi="inherit" w:cs="宋体"/>
          <w:color w:val="222222"/>
          <w:kern w:val="0"/>
          <w:sz w:val="28"/>
          <w:szCs w:val="28"/>
        </w:rPr>
      </w:pPr>
      <w:ins w:id="186" w:author="Unknown">
        <w:r w:rsidRPr="000C1E24">
          <w:rPr>
            <w:rFonts w:ascii="inherit" w:eastAsia="宋体" w:hAnsi="inherit" w:cs="宋体"/>
            <w:color w:val="222222"/>
            <w:kern w:val="0"/>
            <w:sz w:val="28"/>
            <w:szCs w:val="28"/>
          </w:rPr>
          <w:t>接下来，面试官应根据面试者的简历</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职位确认对面试者的期望值，然后准备好编程题目（而不是面试时即兴选择题目）。面试官应至少准备</w:t>
        </w:r>
        <w:r w:rsidRPr="000C1E24">
          <w:rPr>
            <w:rFonts w:ascii="inherit" w:eastAsia="宋体" w:hAnsi="inherit" w:cs="宋体"/>
            <w:color w:val="222222"/>
            <w:kern w:val="0"/>
            <w:sz w:val="28"/>
            <w:szCs w:val="28"/>
          </w:rPr>
          <w:t xml:space="preserve"> 4 </w:t>
        </w:r>
        <w:r w:rsidRPr="000C1E24">
          <w:rPr>
            <w:rFonts w:ascii="inherit" w:eastAsia="宋体" w:hAnsi="inherit" w:cs="宋体"/>
            <w:color w:val="222222"/>
            <w:kern w:val="0"/>
            <w:sz w:val="28"/>
            <w:szCs w:val="28"/>
          </w:rPr>
          <w:t>道题目（</w:t>
        </w:r>
        <w:r w:rsidRPr="000C1E24">
          <w:rPr>
            <w:rFonts w:ascii="inherit" w:eastAsia="宋体" w:hAnsi="inherit" w:cs="宋体"/>
            <w:color w:val="222222"/>
            <w:kern w:val="0"/>
            <w:sz w:val="28"/>
            <w:szCs w:val="28"/>
          </w:rPr>
          <w:t xml:space="preserve">2 </w:t>
        </w:r>
        <w:r w:rsidRPr="000C1E24">
          <w:rPr>
            <w:rFonts w:ascii="inherit" w:eastAsia="宋体" w:hAnsi="inherit" w:cs="宋体"/>
            <w:color w:val="222222"/>
            <w:kern w:val="0"/>
            <w:sz w:val="28"/>
            <w:szCs w:val="28"/>
          </w:rPr>
          <w:t>道简单题，</w:t>
        </w:r>
        <w:r w:rsidRPr="000C1E24">
          <w:rPr>
            <w:rFonts w:ascii="inherit" w:eastAsia="宋体" w:hAnsi="inherit" w:cs="宋体"/>
            <w:color w:val="222222"/>
            <w:kern w:val="0"/>
            <w:sz w:val="28"/>
            <w:szCs w:val="28"/>
          </w:rPr>
          <w:t xml:space="preserve">2 </w:t>
        </w:r>
        <w:r w:rsidRPr="000C1E24">
          <w:rPr>
            <w:rFonts w:ascii="inherit" w:eastAsia="宋体" w:hAnsi="inherit" w:cs="宋体"/>
            <w:color w:val="222222"/>
            <w:kern w:val="0"/>
            <w:sz w:val="28"/>
            <w:szCs w:val="28"/>
          </w:rPr>
          <w:t>道难题），以应对各种情况。</w:t>
        </w:r>
      </w:ins>
    </w:p>
    <w:p w:rsidR="000C1E24" w:rsidRPr="000C1E24" w:rsidRDefault="000C1E24" w:rsidP="000C1E24">
      <w:pPr>
        <w:widowControl/>
        <w:shd w:val="clear" w:color="auto" w:fill="F8F8F8"/>
        <w:spacing w:after="240" w:line="414" w:lineRule="atLeast"/>
        <w:jc w:val="left"/>
        <w:textAlignment w:val="baseline"/>
        <w:outlineLvl w:val="3"/>
        <w:rPr>
          <w:ins w:id="187" w:author="Unknown"/>
          <w:rFonts w:ascii="Georgia" w:eastAsia="宋体" w:hAnsi="Georgia" w:cs="宋体"/>
          <w:b/>
          <w:bCs/>
          <w:color w:val="222222"/>
          <w:kern w:val="0"/>
          <w:sz w:val="28"/>
          <w:szCs w:val="28"/>
        </w:rPr>
      </w:pPr>
      <w:ins w:id="188" w:author="Unknown">
        <w:r w:rsidRPr="000C1E24">
          <w:rPr>
            <w:rFonts w:ascii="Georgia" w:eastAsia="宋体" w:hAnsi="Georgia" w:cs="宋体"/>
            <w:b/>
            <w:bCs/>
            <w:color w:val="222222"/>
            <w:kern w:val="0"/>
            <w:sz w:val="28"/>
            <w:szCs w:val="28"/>
          </w:rPr>
          <w:t>面试中</w:t>
        </w:r>
      </w:ins>
    </w:p>
    <w:p w:rsidR="000C1E24" w:rsidRPr="000C1E24" w:rsidRDefault="000C1E24" w:rsidP="000C1E24">
      <w:pPr>
        <w:widowControl/>
        <w:shd w:val="clear" w:color="auto" w:fill="F8F8F8"/>
        <w:spacing w:after="360" w:line="414" w:lineRule="atLeast"/>
        <w:jc w:val="left"/>
        <w:textAlignment w:val="baseline"/>
        <w:rPr>
          <w:ins w:id="189" w:author="Unknown"/>
          <w:rFonts w:ascii="inherit" w:eastAsia="宋体" w:hAnsi="inherit" w:cs="宋体"/>
          <w:color w:val="222222"/>
          <w:kern w:val="0"/>
          <w:sz w:val="28"/>
          <w:szCs w:val="28"/>
        </w:rPr>
      </w:pPr>
      <w:ins w:id="190" w:author="Unknown">
        <w:r w:rsidRPr="000C1E24">
          <w:rPr>
            <w:rFonts w:ascii="inherit" w:eastAsia="宋体" w:hAnsi="inherit" w:cs="宋体"/>
            <w:color w:val="222222"/>
            <w:kern w:val="0"/>
            <w:sz w:val="28"/>
            <w:szCs w:val="28"/>
          </w:rPr>
          <w:lastRenderedPageBreak/>
          <w:t>面试时，面试官应清楚的陈述题目，并通过若干组用例数据确认面试者真正的理解题目（以免面试者花很长时间去做不相关的题目，我在之前的面试就办过这种挫事</w:t>
        </w:r>
        <w:r w:rsidRPr="000C1E24">
          <w:rPr>
            <w:rFonts w:ascii="inherit" w:eastAsia="宋体" w:hAnsi="inherit" w:cs="宋体"/>
            <w:color w:val="222222"/>
            <w:kern w:val="0"/>
            <w:sz w:val="28"/>
            <w:szCs w:val="28"/>
          </w:rPr>
          <w:t xml:space="preserve"> –_–#</w:t>
        </w:r>
        <w:r w:rsidRPr="000C1E24">
          <w:rPr>
            <w:rFonts w:ascii="inherit" w:eastAsia="宋体" w:hAnsi="inherit" w:cs="宋体"/>
            <w:color w:val="222222"/>
            <w:kern w:val="0"/>
            <w:sz w:val="28"/>
            <w:szCs w:val="28"/>
          </w:rPr>
          <w:t>）</w:t>
        </w:r>
      </w:ins>
    </w:p>
    <w:p w:rsidR="000C1E24" w:rsidRPr="000C1E24" w:rsidRDefault="000C1E24" w:rsidP="000C1E24">
      <w:pPr>
        <w:widowControl/>
        <w:shd w:val="clear" w:color="auto" w:fill="F8F8F8"/>
        <w:spacing w:line="414" w:lineRule="atLeast"/>
        <w:jc w:val="left"/>
        <w:textAlignment w:val="baseline"/>
        <w:rPr>
          <w:ins w:id="191" w:author="Unknown"/>
          <w:rFonts w:ascii="inherit" w:eastAsia="宋体" w:hAnsi="inherit" w:cs="宋体"/>
          <w:color w:val="222222"/>
          <w:kern w:val="0"/>
          <w:sz w:val="28"/>
          <w:szCs w:val="28"/>
        </w:rPr>
      </w:pPr>
      <w:ins w:id="192" w:author="Unknown">
        <w:r w:rsidRPr="000C1E24">
          <w:rPr>
            <w:rFonts w:ascii="inherit" w:eastAsia="宋体" w:hAnsi="inherit" w:cs="宋体"/>
            <w:color w:val="222222"/>
            <w:kern w:val="0"/>
            <w:sz w:val="28"/>
            <w:szCs w:val="28"/>
          </w:rPr>
          <w:t>在面试者解题时，面试官应全程保持安静（或倾听的状态），如果面试者犯下特别严重的错误或是陷入苦思冥想，面试官应给出适当的提示，以帮助面试者走出困境完成题目，如果面试者还是不能完成题目，那么面试官应换一道略简单的题目，要知道面试的目的是</w:t>
        </w:r>
        <w:r w:rsidRPr="000C1E24">
          <w:rPr>
            <w:rFonts w:ascii="inherit" w:eastAsia="宋体" w:hAnsi="inherit" w:cs="宋体"/>
            <w:b/>
            <w:bCs/>
            <w:color w:val="222222"/>
            <w:kern w:val="0"/>
            <w:sz w:val="28"/>
            <w:szCs w:val="28"/>
            <w:bdr w:val="none" w:sz="0" w:space="0" w:color="auto" w:frame="1"/>
          </w:rPr>
          <w:t>发现面试者的长处，而非为难面试者。</w:t>
        </w:r>
        <w:r w:rsidRPr="000C1E24">
          <w:rPr>
            <w:rFonts w:ascii="inherit" w:eastAsia="宋体" w:hAnsi="inherit" w:cs="宋体"/>
            <w:color w:val="222222"/>
            <w:kern w:val="0"/>
            <w:sz w:val="28"/>
            <w:szCs w:val="28"/>
          </w:rPr>
          <w:t>（一些国内企业似乎正好相反）</w:t>
        </w:r>
      </w:ins>
    </w:p>
    <w:p w:rsidR="000C1E24" w:rsidRPr="000C1E24" w:rsidRDefault="000C1E24" w:rsidP="000C1E24">
      <w:pPr>
        <w:widowControl/>
        <w:shd w:val="clear" w:color="auto" w:fill="F8F8F8"/>
        <w:spacing w:after="240" w:line="414" w:lineRule="atLeast"/>
        <w:jc w:val="left"/>
        <w:textAlignment w:val="baseline"/>
        <w:outlineLvl w:val="3"/>
        <w:rPr>
          <w:ins w:id="193" w:author="Unknown"/>
          <w:rFonts w:ascii="Georgia" w:eastAsia="宋体" w:hAnsi="Georgia" w:cs="宋体"/>
          <w:b/>
          <w:bCs/>
          <w:color w:val="222222"/>
          <w:kern w:val="0"/>
          <w:sz w:val="28"/>
          <w:szCs w:val="28"/>
        </w:rPr>
      </w:pPr>
      <w:ins w:id="194" w:author="Unknown">
        <w:r w:rsidRPr="000C1E24">
          <w:rPr>
            <w:rFonts w:ascii="Georgia" w:eastAsia="宋体" w:hAnsi="Georgia" w:cs="宋体"/>
            <w:b/>
            <w:bCs/>
            <w:color w:val="222222"/>
            <w:kern w:val="0"/>
            <w:sz w:val="28"/>
            <w:szCs w:val="28"/>
          </w:rPr>
          <w:t>面试后</w:t>
        </w:r>
      </w:ins>
    </w:p>
    <w:p w:rsidR="000C1E24" w:rsidRPr="000C1E24" w:rsidRDefault="000C1E24" w:rsidP="000C1E24">
      <w:pPr>
        <w:widowControl/>
        <w:shd w:val="clear" w:color="auto" w:fill="F8F8F8"/>
        <w:spacing w:after="360" w:line="414" w:lineRule="atLeast"/>
        <w:jc w:val="left"/>
        <w:textAlignment w:val="baseline"/>
        <w:rPr>
          <w:ins w:id="195" w:author="Unknown"/>
          <w:rFonts w:ascii="inherit" w:eastAsia="宋体" w:hAnsi="inherit" w:cs="宋体"/>
          <w:color w:val="222222"/>
          <w:kern w:val="0"/>
          <w:sz w:val="28"/>
          <w:szCs w:val="28"/>
        </w:rPr>
      </w:pPr>
      <w:ins w:id="196" w:author="Unknown">
        <w:r w:rsidRPr="000C1E24">
          <w:rPr>
            <w:rFonts w:ascii="inherit" w:eastAsia="宋体" w:hAnsi="inherit" w:cs="宋体"/>
            <w:color w:val="222222"/>
            <w:kern w:val="0"/>
            <w:sz w:val="28"/>
            <w:szCs w:val="28"/>
          </w:rPr>
          <w:t>面试之后，面试官应拍照（或誊写）面试者写下的代码，然后把提问的问题发给</w:t>
        </w:r>
        <w:r w:rsidRPr="000C1E24">
          <w:rPr>
            <w:rFonts w:ascii="inherit" w:eastAsia="宋体" w:hAnsi="inherit" w:cs="宋体"/>
            <w:color w:val="222222"/>
            <w:kern w:val="0"/>
            <w:sz w:val="28"/>
            <w:szCs w:val="28"/>
          </w:rPr>
          <w:t xml:space="preserve"> HR </w:t>
        </w:r>
        <w:r w:rsidRPr="000C1E24">
          <w:rPr>
            <w:rFonts w:ascii="inherit" w:eastAsia="宋体" w:hAnsi="inherit" w:cs="宋体"/>
            <w:color w:val="222222"/>
            <w:kern w:val="0"/>
            <w:sz w:val="28"/>
            <w:szCs w:val="28"/>
          </w:rPr>
          <w:t>和接下来的面试者（以确保问题不会重复）。接下来，面试官应根据面试者的代码以及其面试表现，尽快写出面试反馈（</w:t>
        </w:r>
        <w:r w:rsidRPr="000C1E24">
          <w:rPr>
            <w:rFonts w:ascii="inherit" w:eastAsia="宋体" w:hAnsi="inherit" w:cs="宋体"/>
            <w:color w:val="222222"/>
            <w:kern w:val="0"/>
            <w:sz w:val="28"/>
            <w:szCs w:val="28"/>
          </w:rPr>
          <w:t>Interview Feedback</w:t>
        </w:r>
        <w:r w:rsidRPr="000C1E24">
          <w:rPr>
            <w:rFonts w:ascii="inherit" w:eastAsia="宋体" w:hAnsi="inherit" w:cs="宋体"/>
            <w:color w:val="222222"/>
            <w:kern w:val="0"/>
            <w:sz w:val="28"/>
            <w:szCs w:val="28"/>
          </w:rPr>
          <w:t>）发给</w:t>
        </w:r>
        <w:r w:rsidRPr="000C1E24">
          <w:rPr>
            <w:rFonts w:ascii="inherit" w:eastAsia="宋体" w:hAnsi="inherit" w:cs="宋体"/>
            <w:color w:val="222222"/>
            <w:kern w:val="0"/>
            <w:sz w:val="28"/>
            <w:szCs w:val="28"/>
          </w:rPr>
          <w:t xml:space="preserve"> HR</w:t>
        </w:r>
        <w:r w:rsidRPr="000C1E24">
          <w:rPr>
            <w:rFonts w:ascii="inherit" w:eastAsia="宋体" w:hAnsi="inherit" w:cs="宋体"/>
            <w:color w:val="222222"/>
            <w:kern w:val="0"/>
            <w:sz w:val="28"/>
            <w:szCs w:val="28"/>
          </w:rPr>
          <w:t>，以便接下来的招聘流程。</w:t>
        </w:r>
      </w:ins>
    </w:p>
    <w:p w:rsidR="000C1E24" w:rsidRPr="000C1E24" w:rsidRDefault="000C1E24" w:rsidP="000C1E24">
      <w:pPr>
        <w:widowControl/>
        <w:shd w:val="clear" w:color="auto" w:fill="F8F8F8"/>
        <w:spacing w:line="414" w:lineRule="atLeast"/>
        <w:jc w:val="left"/>
        <w:textAlignment w:val="baseline"/>
        <w:outlineLvl w:val="2"/>
        <w:rPr>
          <w:ins w:id="197" w:author="Unknown"/>
          <w:rFonts w:ascii="Georgia" w:eastAsia="宋体" w:hAnsi="Georgia" w:cs="宋体"/>
          <w:b/>
          <w:bCs/>
          <w:color w:val="222222"/>
          <w:kern w:val="0"/>
          <w:sz w:val="36"/>
          <w:szCs w:val="36"/>
        </w:rPr>
      </w:pPr>
      <w:ins w:id="198" w:author="Unknown">
        <w:r w:rsidRPr="000C1E24">
          <w:rPr>
            <w:rFonts w:ascii="inherit" w:eastAsia="宋体" w:hAnsi="inherit" w:cs="宋体"/>
            <w:b/>
            <w:bCs/>
            <w:color w:val="1863A1"/>
            <w:kern w:val="0"/>
            <w:sz w:val="36"/>
            <w:szCs w:val="36"/>
            <w:bdr w:val="none" w:sz="0" w:space="0" w:color="auto" w:frame="1"/>
          </w:rPr>
          <w:t>面试者应该做什么</w:t>
        </w:r>
        <w:bookmarkEnd w:id="173"/>
      </w:ins>
    </w:p>
    <w:p w:rsidR="000C1E24" w:rsidRPr="000C1E24" w:rsidRDefault="000C1E24" w:rsidP="000C1E24">
      <w:pPr>
        <w:widowControl/>
        <w:shd w:val="clear" w:color="auto" w:fill="F8F8F8"/>
        <w:spacing w:after="240" w:line="414" w:lineRule="atLeast"/>
        <w:jc w:val="left"/>
        <w:textAlignment w:val="baseline"/>
        <w:outlineLvl w:val="3"/>
        <w:rPr>
          <w:ins w:id="199" w:author="Unknown"/>
          <w:rFonts w:ascii="Georgia" w:eastAsia="宋体" w:hAnsi="Georgia" w:cs="宋体"/>
          <w:b/>
          <w:bCs/>
          <w:color w:val="222222"/>
          <w:kern w:val="0"/>
          <w:sz w:val="28"/>
          <w:szCs w:val="28"/>
        </w:rPr>
      </w:pPr>
      <w:ins w:id="200" w:author="Unknown">
        <w:r w:rsidRPr="000C1E24">
          <w:rPr>
            <w:rFonts w:ascii="Georgia" w:eastAsia="宋体" w:hAnsi="Georgia" w:cs="宋体"/>
            <w:b/>
            <w:bCs/>
            <w:color w:val="222222"/>
            <w:kern w:val="0"/>
            <w:sz w:val="28"/>
            <w:szCs w:val="28"/>
          </w:rPr>
          <w:t>面试前</w:t>
        </w:r>
      </w:ins>
    </w:p>
    <w:p w:rsidR="000C1E24" w:rsidRPr="000C1E24" w:rsidRDefault="000C1E24" w:rsidP="000C1E24">
      <w:pPr>
        <w:widowControl/>
        <w:shd w:val="clear" w:color="auto" w:fill="F8F8F8"/>
        <w:spacing w:after="360" w:line="414" w:lineRule="atLeast"/>
        <w:jc w:val="left"/>
        <w:textAlignment w:val="baseline"/>
        <w:rPr>
          <w:ins w:id="201" w:author="Unknown"/>
          <w:rFonts w:ascii="inherit" w:eastAsia="宋体" w:hAnsi="inherit" w:cs="宋体"/>
          <w:color w:val="222222"/>
          <w:kern w:val="0"/>
          <w:sz w:val="28"/>
          <w:szCs w:val="28"/>
        </w:rPr>
      </w:pPr>
      <w:ins w:id="202" w:author="Unknown">
        <w:r w:rsidRPr="000C1E24">
          <w:rPr>
            <w:rFonts w:ascii="inherit" w:eastAsia="宋体" w:hAnsi="inherit" w:cs="宋体"/>
            <w:color w:val="222222"/>
            <w:kern w:val="0"/>
            <w:sz w:val="28"/>
            <w:szCs w:val="28"/>
          </w:rPr>
          <w:t>面试之前，面试者应至少做过以下准备：</w:t>
        </w:r>
      </w:ins>
    </w:p>
    <w:p w:rsidR="000C1E24" w:rsidRPr="000C1E24" w:rsidRDefault="000C1E24" w:rsidP="000C1E24">
      <w:pPr>
        <w:widowControl/>
        <w:numPr>
          <w:ilvl w:val="0"/>
          <w:numId w:val="10"/>
        </w:numPr>
        <w:shd w:val="clear" w:color="auto" w:fill="F8F8F8"/>
        <w:spacing w:line="414" w:lineRule="atLeast"/>
        <w:ind w:left="0"/>
        <w:jc w:val="left"/>
        <w:textAlignment w:val="baseline"/>
        <w:rPr>
          <w:ins w:id="203" w:author="Unknown"/>
          <w:rFonts w:ascii="inherit" w:eastAsia="宋体" w:hAnsi="inherit" w:cs="宋体"/>
          <w:color w:val="222222"/>
          <w:kern w:val="0"/>
          <w:sz w:val="28"/>
          <w:szCs w:val="28"/>
        </w:rPr>
      </w:pPr>
      <w:ins w:id="204" w:author="Unknown">
        <w:r w:rsidRPr="000C1E24">
          <w:rPr>
            <w:rFonts w:ascii="inherit" w:eastAsia="宋体" w:hAnsi="inherit" w:cs="宋体"/>
            <w:color w:val="222222"/>
            <w:kern w:val="0"/>
            <w:sz w:val="28"/>
            <w:szCs w:val="28"/>
          </w:rPr>
          <w:t>拥有扎实的数据结构</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算法基础</w:t>
        </w:r>
      </w:ins>
    </w:p>
    <w:p w:rsidR="000C1E24" w:rsidRPr="000C1E24" w:rsidRDefault="000C1E24" w:rsidP="000C1E24">
      <w:pPr>
        <w:widowControl/>
        <w:numPr>
          <w:ilvl w:val="0"/>
          <w:numId w:val="10"/>
        </w:numPr>
        <w:shd w:val="clear" w:color="auto" w:fill="F8F8F8"/>
        <w:spacing w:line="414" w:lineRule="atLeast"/>
        <w:ind w:left="0"/>
        <w:jc w:val="left"/>
        <w:textAlignment w:val="baseline"/>
        <w:rPr>
          <w:ins w:id="205" w:author="Unknown"/>
          <w:rFonts w:ascii="inherit" w:eastAsia="宋体" w:hAnsi="inherit" w:cs="宋体"/>
          <w:color w:val="222222"/>
          <w:kern w:val="0"/>
          <w:sz w:val="28"/>
          <w:szCs w:val="28"/>
        </w:rPr>
      </w:pPr>
      <w:ins w:id="206" w:author="Unknown">
        <w:r w:rsidRPr="000C1E24">
          <w:rPr>
            <w:rFonts w:ascii="inherit" w:eastAsia="宋体" w:hAnsi="inherit" w:cs="宋体"/>
            <w:color w:val="222222"/>
            <w:kern w:val="0"/>
            <w:sz w:val="28"/>
            <w:szCs w:val="28"/>
          </w:rPr>
          <w:t>知道如何利用</w:t>
        </w:r>
        <w:r w:rsidRPr="000C1E24">
          <w:rPr>
            <w:rFonts w:ascii="inherit" w:eastAsia="宋体" w:hAnsi="inherit" w:cs="宋体"/>
            <w:color w:val="222222"/>
            <w:kern w:val="0"/>
            <w:sz w:val="28"/>
            <w:szCs w:val="28"/>
          </w:rPr>
          <w:t xml:space="preserve"> </w:t>
        </w:r>
        <w:r w:rsidRPr="000C1E24">
          <w:rPr>
            <w:rFonts w:ascii="inherit" w:eastAsia="宋体" w:hAnsi="inherit" w:cs="宋体"/>
            <w:color w:val="222222"/>
            <w:kern w:val="0"/>
            <w:sz w:val="28"/>
            <w:szCs w:val="28"/>
          </w:rPr>
          <w:t>前条件</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不变式</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后条件</w:t>
        </w:r>
        <w:r w:rsidRPr="000C1E24">
          <w:rPr>
            <w:rFonts w:ascii="inherit" w:eastAsia="宋体" w:hAnsi="inherit" w:cs="宋体"/>
            <w:color w:val="222222"/>
            <w:kern w:val="0"/>
            <w:sz w:val="28"/>
            <w:szCs w:val="28"/>
          </w:rPr>
          <w:t xml:space="preserve"> </w:t>
        </w:r>
        <w:r w:rsidRPr="000C1E24">
          <w:rPr>
            <w:rFonts w:ascii="inherit" w:eastAsia="宋体" w:hAnsi="inherit" w:cs="宋体"/>
            <w:color w:val="222222"/>
            <w:kern w:val="0"/>
            <w:sz w:val="28"/>
            <w:szCs w:val="28"/>
          </w:rPr>
          <w:t>这些工具编写正确的程序</w:t>
        </w:r>
      </w:ins>
    </w:p>
    <w:p w:rsidR="000C1E24" w:rsidRPr="000C1E24" w:rsidRDefault="000C1E24" w:rsidP="000C1E24">
      <w:pPr>
        <w:widowControl/>
        <w:numPr>
          <w:ilvl w:val="0"/>
          <w:numId w:val="10"/>
        </w:numPr>
        <w:shd w:val="clear" w:color="auto" w:fill="F8F8F8"/>
        <w:spacing w:line="414" w:lineRule="atLeast"/>
        <w:ind w:left="0"/>
        <w:jc w:val="left"/>
        <w:textAlignment w:val="baseline"/>
        <w:rPr>
          <w:ins w:id="207" w:author="Unknown"/>
          <w:rFonts w:ascii="inherit" w:eastAsia="宋体" w:hAnsi="inherit" w:cs="宋体"/>
          <w:color w:val="222222"/>
          <w:kern w:val="0"/>
          <w:sz w:val="28"/>
          <w:szCs w:val="28"/>
        </w:rPr>
      </w:pPr>
      <w:ins w:id="208" w:author="Unknown">
        <w:r w:rsidRPr="000C1E24">
          <w:rPr>
            <w:rFonts w:ascii="inherit" w:eastAsia="宋体" w:hAnsi="inherit" w:cs="宋体"/>
            <w:color w:val="222222"/>
            <w:kern w:val="0"/>
            <w:sz w:val="28"/>
            <w:szCs w:val="28"/>
          </w:rPr>
          <w:t>能够在白板（或纸上）实现基本的数据结构和算法（如果</w:t>
        </w:r>
        <w:r w:rsidRPr="000C1E24">
          <w:rPr>
            <w:rFonts w:ascii="inherit" w:eastAsia="宋体" w:hAnsi="inherit" w:cs="宋体"/>
            <w:color w:val="222222"/>
            <w:kern w:val="0"/>
            <w:sz w:val="28"/>
            <w:szCs w:val="28"/>
          </w:rPr>
          <w:t xml:space="preserve"> 1 </w:t>
        </w:r>
        <w:r w:rsidRPr="000C1E24">
          <w:rPr>
            <w:rFonts w:ascii="inherit" w:eastAsia="宋体" w:hAnsi="inherit" w:cs="宋体"/>
            <w:color w:val="222222"/>
            <w:kern w:val="0"/>
            <w:sz w:val="28"/>
            <w:szCs w:val="28"/>
          </w:rPr>
          <w:t>和</w:t>
        </w:r>
        <w:r w:rsidRPr="000C1E24">
          <w:rPr>
            <w:rFonts w:ascii="inherit" w:eastAsia="宋体" w:hAnsi="inherit" w:cs="宋体"/>
            <w:color w:val="222222"/>
            <w:kern w:val="0"/>
            <w:sz w:val="28"/>
            <w:szCs w:val="28"/>
          </w:rPr>
          <w:t xml:space="preserve"> 2 </w:t>
        </w:r>
        <w:r w:rsidRPr="000C1E24">
          <w:rPr>
            <w:rFonts w:ascii="inherit" w:eastAsia="宋体" w:hAnsi="inherit" w:cs="宋体"/>
            <w:color w:val="222222"/>
            <w:kern w:val="0"/>
            <w:sz w:val="28"/>
            <w:szCs w:val="28"/>
          </w:rPr>
          <w:t>做到这一步是水到渠成）</w:t>
        </w:r>
      </w:ins>
    </w:p>
    <w:p w:rsidR="000C1E24" w:rsidRPr="000C1E24" w:rsidRDefault="000C1E24" w:rsidP="000C1E24">
      <w:pPr>
        <w:widowControl/>
        <w:numPr>
          <w:ilvl w:val="0"/>
          <w:numId w:val="10"/>
        </w:numPr>
        <w:shd w:val="clear" w:color="auto" w:fill="F8F8F8"/>
        <w:spacing w:line="414" w:lineRule="atLeast"/>
        <w:ind w:left="0"/>
        <w:jc w:val="left"/>
        <w:textAlignment w:val="baseline"/>
        <w:rPr>
          <w:ins w:id="209" w:author="Unknown"/>
          <w:rFonts w:ascii="inherit" w:eastAsia="宋体" w:hAnsi="inherit" w:cs="宋体"/>
          <w:color w:val="222222"/>
          <w:kern w:val="0"/>
          <w:sz w:val="28"/>
          <w:szCs w:val="28"/>
        </w:rPr>
      </w:pPr>
      <w:ins w:id="210" w:author="Unknown">
        <w:r w:rsidRPr="000C1E24">
          <w:rPr>
            <w:rFonts w:ascii="inherit" w:eastAsia="宋体" w:hAnsi="inherit" w:cs="宋体"/>
            <w:color w:val="222222"/>
            <w:kern w:val="0"/>
            <w:sz w:val="28"/>
            <w:szCs w:val="28"/>
          </w:rPr>
          <w:lastRenderedPageBreak/>
          <w:t>在</w:t>
        </w:r>
        <w:r w:rsidRPr="000C1E24">
          <w:rPr>
            <w:rFonts w:ascii="inherit" w:eastAsia="宋体" w:hAnsi="inherit" w:cs="宋体"/>
            <w:color w:val="222222"/>
            <w:kern w:val="0"/>
            <w:sz w:val="28"/>
            <w:szCs w:val="28"/>
          </w:rPr>
          <w:t> </w:t>
        </w:r>
        <w:proofErr w:type="spellStart"/>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"https://leetcode.com/"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leetcode</w:t>
        </w:r>
        <w:proofErr w:type="spellEnd"/>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或</w:t>
        </w:r>
        <w:r w:rsidRPr="000C1E24">
          <w:rPr>
            <w:rFonts w:ascii="inherit" w:eastAsia="宋体" w:hAnsi="inherit" w:cs="宋体"/>
            <w:color w:val="222222"/>
            <w:kern w:val="0"/>
            <w:sz w:val="28"/>
            <w:szCs w:val="28"/>
          </w:rPr>
          <w:t> </w:t>
        </w:r>
        <w:proofErr w:type="spellStart"/>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"http://www.careercup.com/page"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careercup</w:t>
        </w:r>
        <w:proofErr w:type="spellEnd"/>
        <w:r w:rsidRPr="000C1E24">
          <w:rPr>
            <w:rFonts w:ascii="inherit" w:eastAsia="宋体" w:hAnsi="inherit" w:cs="宋体" w:hint="eastAsia"/>
            <w:color w:val="222222"/>
            <w:kern w:val="0"/>
            <w:sz w:val="28"/>
            <w:szCs w:val="28"/>
          </w:rPr>
          <w:fldChar w:fldCharType="end"/>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上面进行过练习，了解常见的技术面试题目（我个人不鼓励刷题，但在面试前建立起对面试题的</w:t>
        </w:r>
        <w:r w:rsidRPr="000C1E24">
          <w:rPr>
            <w:rFonts w:ascii="inherit" w:eastAsia="宋体" w:hAnsi="inherit" w:cs="宋体"/>
            <w:b/>
            <w:bCs/>
            <w:color w:val="222222"/>
            <w:kern w:val="0"/>
            <w:sz w:val="28"/>
            <w:szCs w:val="28"/>
            <w:bdr w:val="none" w:sz="0" w:space="0" w:color="auto" w:frame="1"/>
          </w:rPr>
          <w:t>『感觉』</w:t>
        </w:r>
        <w:r w:rsidRPr="000C1E24">
          <w:rPr>
            <w:rFonts w:ascii="inherit" w:eastAsia="宋体" w:hAnsi="inherit" w:cs="宋体"/>
            <w:color w:val="222222"/>
            <w:kern w:val="0"/>
            <w:sz w:val="28"/>
            <w:szCs w:val="28"/>
          </w:rPr>
          <w:t>非常重要）</w:t>
        </w:r>
      </w:ins>
    </w:p>
    <w:p w:rsidR="000C1E24" w:rsidRPr="000C1E24" w:rsidRDefault="000C1E24" w:rsidP="000C1E24">
      <w:pPr>
        <w:widowControl/>
        <w:shd w:val="clear" w:color="auto" w:fill="F8F8F8"/>
        <w:spacing w:after="240" w:line="414" w:lineRule="atLeast"/>
        <w:jc w:val="left"/>
        <w:textAlignment w:val="baseline"/>
        <w:outlineLvl w:val="3"/>
        <w:rPr>
          <w:ins w:id="211" w:author="Unknown"/>
          <w:rFonts w:ascii="Georgia" w:eastAsia="宋体" w:hAnsi="Georgia" w:cs="宋体"/>
          <w:b/>
          <w:bCs/>
          <w:color w:val="222222"/>
          <w:kern w:val="0"/>
          <w:sz w:val="28"/>
          <w:szCs w:val="28"/>
        </w:rPr>
      </w:pPr>
      <w:ins w:id="212" w:author="Unknown">
        <w:r w:rsidRPr="000C1E24">
          <w:rPr>
            <w:rFonts w:ascii="Georgia" w:eastAsia="宋体" w:hAnsi="Georgia" w:cs="宋体"/>
            <w:b/>
            <w:bCs/>
            <w:color w:val="222222"/>
            <w:kern w:val="0"/>
            <w:sz w:val="28"/>
            <w:szCs w:val="28"/>
          </w:rPr>
          <w:t>面试中</w:t>
        </w:r>
      </w:ins>
    </w:p>
    <w:p w:rsidR="000C1E24" w:rsidRPr="000C1E24" w:rsidRDefault="000C1E24" w:rsidP="000C1E24">
      <w:pPr>
        <w:widowControl/>
        <w:shd w:val="clear" w:color="auto" w:fill="F8F8F8"/>
        <w:spacing w:line="414" w:lineRule="atLeast"/>
        <w:jc w:val="left"/>
        <w:textAlignment w:val="baseline"/>
        <w:rPr>
          <w:ins w:id="213" w:author="Unknown"/>
          <w:rFonts w:ascii="inherit" w:eastAsia="宋体" w:hAnsi="inherit" w:cs="宋体"/>
          <w:color w:val="222222"/>
          <w:kern w:val="0"/>
          <w:sz w:val="28"/>
          <w:szCs w:val="28"/>
        </w:rPr>
      </w:pPr>
      <w:ins w:id="214" w:author="Unknown">
        <w:r w:rsidRPr="000C1E24">
          <w:rPr>
            <w:rFonts w:ascii="inherit" w:eastAsia="宋体" w:hAnsi="inherit" w:cs="宋体"/>
            <w:b/>
            <w:bCs/>
            <w:color w:val="222222"/>
            <w:kern w:val="0"/>
            <w:sz w:val="28"/>
            <w:szCs w:val="28"/>
            <w:bdr w:val="none" w:sz="0" w:space="0" w:color="auto" w:frame="1"/>
          </w:rPr>
          <w:t>确定需求</w:t>
        </w:r>
      </w:ins>
    </w:p>
    <w:p w:rsidR="000C1E24" w:rsidRPr="000C1E24" w:rsidRDefault="000C1E24" w:rsidP="000C1E24">
      <w:pPr>
        <w:widowControl/>
        <w:shd w:val="clear" w:color="auto" w:fill="F8F8F8"/>
        <w:spacing w:line="414" w:lineRule="atLeast"/>
        <w:jc w:val="left"/>
        <w:textAlignment w:val="baseline"/>
        <w:rPr>
          <w:ins w:id="215" w:author="Unknown"/>
          <w:rFonts w:ascii="inherit" w:eastAsia="宋体" w:hAnsi="inherit" w:cs="宋体"/>
          <w:color w:val="222222"/>
          <w:kern w:val="0"/>
          <w:sz w:val="28"/>
          <w:szCs w:val="28"/>
        </w:rPr>
      </w:pPr>
      <w:ins w:id="216" w:author="Unknown">
        <w:r w:rsidRPr="000C1E24">
          <w:rPr>
            <w:rFonts w:ascii="inherit" w:eastAsia="宋体" w:hAnsi="inherit" w:cs="宋体"/>
            <w:color w:val="222222"/>
            <w:kern w:val="0"/>
            <w:sz w:val="28"/>
            <w:szCs w:val="28"/>
          </w:rPr>
          <w:t>面试者在白板编程时最重要的任务是</w:t>
        </w:r>
        <w:r w:rsidRPr="000C1E24">
          <w:rPr>
            <w:rFonts w:ascii="inherit" w:eastAsia="宋体" w:hAnsi="inherit" w:cs="宋体"/>
            <w:b/>
            <w:bCs/>
            <w:color w:val="222222"/>
            <w:kern w:val="0"/>
            <w:sz w:val="28"/>
            <w:szCs w:val="28"/>
            <w:bdr w:val="none" w:sz="0" w:space="0" w:color="auto" w:frame="1"/>
          </w:rPr>
          <w:t>理解题目，确认需求</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确定输入</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输出，确定数据范围，确定时间</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空间要求，确定其它限制。以最常见的</w:t>
        </w:r>
        <w:r w:rsidRPr="000C1E24">
          <w:rPr>
            <w:rFonts w:ascii="inherit" w:eastAsia="宋体" w:hAnsi="inherit" w:cs="宋体"/>
            <w:b/>
            <w:bCs/>
            <w:color w:val="222222"/>
            <w:kern w:val="0"/>
            <w:sz w:val="28"/>
            <w:szCs w:val="28"/>
            <w:bdr w:val="none" w:sz="0" w:space="0" w:color="auto" w:frame="1"/>
          </w:rPr>
          <w:t>排序</w:t>
        </w:r>
        <w:r w:rsidRPr="000C1E24">
          <w:rPr>
            <w:rFonts w:ascii="inherit" w:eastAsia="宋体" w:hAnsi="inherit" w:cs="宋体"/>
            <w:color w:val="222222"/>
            <w:kern w:val="0"/>
            <w:sz w:val="28"/>
            <w:szCs w:val="28"/>
          </w:rPr>
          <w:t>为例：</w:t>
        </w:r>
      </w:ins>
    </w:p>
    <w:p w:rsidR="000C1E24" w:rsidRPr="000C1E24" w:rsidRDefault="000C1E24" w:rsidP="000C1E24">
      <w:pPr>
        <w:widowControl/>
        <w:numPr>
          <w:ilvl w:val="0"/>
          <w:numId w:val="11"/>
        </w:numPr>
        <w:shd w:val="clear" w:color="auto" w:fill="F8F8F8"/>
        <w:spacing w:line="414" w:lineRule="atLeast"/>
        <w:ind w:left="0"/>
        <w:jc w:val="left"/>
        <w:textAlignment w:val="baseline"/>
        <w:rPr>
          <w:ins w:id="217" w:author="Unknown"/>
          <w:rFonts w:ascii="inherit" w:eastAsia="宋体" w:hAnsi="inherit" w:cs="宋体"/>
          <w:color w:val="222222"/>
          <w:kern w:val="0"/>
          <w:sz w:val="28"/>
          <w:szCs w:val="28"/>
        </w:rPr>
      </w:pPr>
      <w:ins w:id="218" w:author="Unknown">
        <w:r w:rsidRPr="000C1E24">
          <w:rPr>
            <w:rFonts w:ascii="inherit" w:eastAsia="宋体" w:hAnsi="inherit" w:cs="宋体"/>
            <w:color w:val="222222"/>
            <w:kern w:val="0"/>
            <w:sz w:val="28"/>
            <w:szCs w:val="28"/>
          </w:rPr>
          <w:t>输入：来自数组？链表？或是不同的机器？</w:t>
        </w:r>
      </w:ins>
    </w:p>
    <w:p w:rsidR="000C1E24" w:rsidRPr="000C1E24" w:rsidRDefault="000C1E24" w:rsidP="000C1E24">
      <w:pPr>
        <w:widowControl/>
        <w:numPr>
          <w:ilvl w:val="0"/>
          <w:numId w:val="11"/>
        </w:numPr>
        <w:shd w:val="clear" w:color="auto" w:fill="F8F8F8"/>
        <w:spacing w:line="414" w:lineRule="atLeast"/>
        <w:ind w:left="0"/>
        <w:jc w:val="left"/>
        <w:textAlignment w:val="baseline"/>
        <w:rPr>
          <w:ins w:id="219" w:author="Unknown"/>
          <w:rFonts w:ascii="inherit" w:eastAsia="宋体" w:hAnsi="inherit" w:cs="宋体"/>
          <w:color w:val="222222"/>
          <w:kern w:val="0"/>
          <w:sz w:val="28"/>
          <w:szCs w:val="28"/>
        </w:rPr>
      </w:pPr>
      <w:ins w:id="220" w:author="Unknown">
        <w:r w:rsidRPr="000C1E24">
          <w:rPr>
            <w:rFonts w:ascii="inherit" w:eastAsia="宋体" w:hAnsi="inherit" w:cs="宋体"/>
            <w:color w:val="222222"/>
            <w:kern w:val="0"/>
            <w:sz w:val="28"/>
            <w:szCs w:val="28"/>
          </w:rPr>
          <w:t>输出：是否有重复？是否要求稳定？</w:t>
        </w:r>
      </w:ins>
    </w:p>
    <w:p w:rsidR="000C1E24" w:rsidRPr="000C1E24" w:rsidRDefault="000C1E24" w:rsidP="000C1E24">
      <w:pPr>
        <w:widowControl/>
        <w:numPr>
          <w:ilvl w:val="0"/>
          <w:numId w:val="11"/>
        </w:numPr>
        <w:shd w:val="clear" w:color="auto" w:fill="F8F8F8"/>
        <w:spacing w:line="414" w:lineRule="atLeast"/>
        <w:ind w:left="0"/>
        <w:jc w:val="left"/>
        <w:textAlignment w:val="baseline"/>
        <w:rPr>
          <w:ins w:id="221" w:author="Unknown"/>
          <w:rFonts w:ascii="inherit" w:eastAsia="宋体" w:hAnsi="inherit" w:cs="宋体"/>
          <w:color w:val="222222"/>
          <w:kern w:val="0"/>
          <w:sz w:val="28"/>
          <w:szCs w:val="28"/>
        </w:rPr>
      </w:pPr>
      <w:ins w:id="222" w:author="Unknown">
        <w:r w:rsidRPr="000C1E24">
          <w:rPr>
            <w:rFonts w:ascii="inherit" w:eastAsia="宋体" w:hAnsi="inherit" w:cs="宋体"/>
            <w:color w:val="222222"/>
            <w:kern w:val="0"/>
            <w:sz w:val="28"/>
            <w:szCs w:val="28"/>
          </w:rPr>
          <w:t>数据范围：排序多少个元素？</w:t>
        </w:r>
        <w:r w:rsidRPr="000C1E24">
          <w:rPr>
            <w:rFonts w:ascii="inherit" w:eastAsia="宋体" w:hAnsi="inherit" w:cs="宋体"/>
            <w:color w:val="222222"/>
            <w:kern w:val="0"/>
            <w:sz w:val="28"/>
            <w:szCs w:val="28"/>
          </w:rPr>
          <w:t xml:space="preserve">100 </w:t>
        </w:r>
        <w:r w:rsidRPr="000C1E24">
          <w:rPr>
            <w:rFonts w:ascii="inherit" w:eastAsia="宋体" w:hAnsi="inherit" w:cs="宋体"/>
            <w:color w:val="222222"/>
            <w:kern w:val="0"/>
            <w:sz w:val="28"/>
            <w:szCs w:val="28"/>
          </w:rPr>
          <w:t>个？</w:t>
        </w:r>
        <w:r w:rsidRPr="000C1E24">
          <w:rPr>
            <w:rFonts w:ascii="inherit" w:eastAsia="宋体" w:hAnsi="inherit" w:cs="宋体"/>
            <w:color w:val="222222"/>
            <w:kern w:val="0"/>
            <w:sz w:val="28"/>
            <w:szCs w:val="28"/>
          </w:rPr>
          <w:t xml:space="preserve"> 100 </w:t>
        </w:r>
        <w:r w:rsidRPr="000C1E24">
          <w:rPr>
            <w:rFonts w:ascii="inherit" w:eastAsia="宋体" w:hAnsi="inherit" w:cs="宋体"/>
            <w:color w:val="222222"/>
            <w:kern w:val="0"/>
            <w:sz w:val="28"/>
            <w:szCs w:val="28"/>
          </w:rPr>
          <w:t>万个？</w:t>
        </w:r>
        <w:r w:rsidRPr="000C1E24">
          <w:rPr>
            <w:rFonts w:ascii="inherit" w:eastAsia="宋体" w:hAnsi="inherit" w:cs="宋体"/>
            <w:color w:val="222222"/>
            <w:kern w:val="0"/>
            <w:sz w:val="28"/>
            <w:szCs w:val="28"/>
          </w:rPr>
          <w:t xml:space="preserve"> 1 </w:t>
        </w:r>
        <w:r w:rsidRPr="000C1E24">
          <w:rPr>
            <w:rFonts w:ascii="inherit" w:eastAsia="宋体" w:hAnsi="inherit" w:cs="宋体"/>
            <w:color w:val="222222"/>
            <w:kern w:val="0"/>
            <w:sz w:val="28"/>
            <w:szCs w:val="28"/>
          </w:rPr>
          <w:t>亿个？这些元素是否在某个范围内？</w:t>
        </w:r>
      </w:ins>
    </w:p>
    <w:p w:rsidR="000C1E24" w:rsidRPr="000C1E24" w:rsidRDefault="000C1E24" w:rsidP="000C1E24">
      <w:pPr>
        <w:widowControl/>
        <w:numPr>
          <w:ilvl w:val="0"/>
          <w:numId w:val="11"/>
        </w:numPr>
        <w:shd w:val="clear" w:color="auto" w:fill="F8F8F8"/>
        <w:spacing w:line="414" w:lineRule="atLeast"/>
        <w:ind w:left="0"/>
        <w:jc w:val="left"/>
        <w:textAlignment w:val="baseline"/>
        <w:rPr>
          <w:ins w:id="223" w:author="Unknown"/>
          <w:rFonts w:ascii="inherit" w:eastAsia="宋体" w:hAnsi="inherit" w:cs="宋体"/>
          <w:color w:val="222222"/>
          <w:kern w:val="0"/>
          <w:sz w:val="28"/>
          <w:szCs w:val="28"/>
        </w:rPr>
      </w:pPr>
      <w:ins w:id="224" w:author="Unknown">
        <w:r w:rsidRPr="000C1E24">
          <w:rPr>
            <w:rFonts w:ascii="inherit" w:eastAsia="宋体" w:hAnsi="inherit" w:cs="宋体"/>
            <w:color w:val="222222"/>
            <w:kern w:val="0"/>
            <w:sz w:val="28"/>
            <w:szCs w:val="28"/>
          </w:rPr>
          <w:t>时间要求：</w:t>
        </w:r>
        <w:r w:rsidRPr="000C1E24">
          <w:rPr>
            <w:rFonts w:ascii="inherit" w:eastAsia="宋体" w:hAnsi="inherit" w:cs="宋体"/>
            <w:color w:val="222222"/>
            <w:kern w:val="0"/>
            <w:sz w:val="28"/>
            <w:szCs w:val="28"/>
          </w:rPr>
          <w:t xml:space="preserve">1 </w:t>
        </w:r>
        <w:r w:rsidRPr="000C1E24">
          <w:rPr>
            <w:rFonts w:ascii="inherit" w:eastAsia="宋体" w:hAnsi="inherit" w:cs="宋体"/>
            <w:color w:val="222222"/>
            <w:kern w:val="0"/>
            <w:sz w:val="28"/>
            <w:szCs w:val="28"/>
          </w:rPr>
          <w:t>分钟？</w:t>
        </w:r>
        <w:r w:rsidRPr="000C1E24">
          <w:rPr>
            <w:rFonts w:ascii="inherit" w:eastAsia="宋体" w:hAnsi="inherit" w:cs="宋体"/>
            <w:color w:val="222222"/>
            <w:kern w:val="0"/>
            <w:sz w:val="28"/>
            <w:szCs w:val="28"/>
          </w:rPr>
          <w:t xml:space="preserve">1 </w:t>
        </w:r>
        <w:r w:rsidRPr="000C1E24">
          <w:rPr>
            <w:rFonts w:ascii="inherit" w:eastAsia="宋体" w:hAnsi="inherit" w:cs="宋体"/>
            <w:color w:val="222222"/>
            <w:kern w:val="0"/>
            <w:sz w:val="28"/>
            <w:szCs w:val="28"/>
          </w:rPr>
          <w:t>刻钟？一小时？</w:t>
        </w:r>
      </w:ins>
    </w:p>
    <w:p w:rsidR="000C1E24" w:rsidRPr="000C1E24" w:rsidRDefault="000C1E24" w:rsidP="000C1E24">
      <w:pPr>
        <w:widowControl/>
        <w:numPr>
          <w:ilvl w:val="0"/>
          <w:numId w:val="11"/>
        </w:numPr>
        <w:shd w:val="clear" w:color="auto" w:fill="F8F8F8"/>
        <w:spacing w:line="414" w:lineRule="atLeast"/>
        <w:ind w:left="0"/>
        <w:jc w:val="left"/>
        <w:textAlignment w:val="baseline"/>
        <w:rPr>
          <w:ins w:id="225" w:author="Unknown"/>
          <w:rFonts w:ascii="inherit" w:eastAsia="宋体" w:hAnsi="inherit" w:cs="宋体"/>
          <w:color w:val="222222"/>
          <w:kern w:val="0"/>
          <w:sz w:val="28"/>
          <w:szCs w:val="28"/>
        </w:rPr>
      </w:pPr>
      <w:ins w:id="226" w:author="Unknown">
        <w:r w:rsidRPr="000C1E24">
          <w:rPr>
            <w:rFonts w:ascii="inherit" w:eastAsia="宋体" w:hAnsi="inherit" w:cs="宋体"/>
            <w:color w:val="222222"/>
            <w:kern w:val="0"/>
            <w:sz w:val="28"/>
            <w:szCs w:val="28"/>
          </w:rPr>
          <w:t>空间要求：是否常量空间？是否可以分配新的空间？如果可以，能分配多少空间？是否在内存中排序？</w:t>
        </w:r>
      </w:ins>
    </w:p>
    <w:p w:rsidR="000C1E24" w:rsidRPr="000C1E24" w:rsidRDefault="000C1E24" w:rsidP="000C1E24">
      <w:pPr>
        <w:widowControl/>
        <w:numPr>
          <w:ilvl w:val="0"/>
          <w:numId w:val="11"/>
        </w:numPr>
        <w:shd w:val="clear" w:color="auto" w:fill="F8F8F8"/>
        <w:spacing w:line="414" w:lineRule="atLeast"/>
        <w:ind w:left="0"/>
        <w:jc w:val="left"/>
        <w:textAlignment w:val="baseline"/>
        <w:rPr>
          <w:ins w:id="227" w:author="Unknown"/>
          <w:rFonts w:ascii="inherit" w:eastAsia="宋体" w:hAnsi="inherit" w:cs="宋体"/>
          <w:color w:val="222222"/>
          <w:kern w:val="0"/>
          <w:sz w:val="28"/>
          <w:szCs w:val="28"/>
        </w:rPr>
      </w:pPr>
      <w:ins w:id="228" w:author="Unknown">
        <w:r w:rsidRPr="000C1E24">
          <w:rPr>
            <w:rFonts w:ascii="inherit" w:eastAsia="宋体" w:hAnsi="inherit" w:cs="宋体"/>
            <w:color w:val="222222"/>
            <w:kern w:val="0"/>
            <w:sz w:val="28"/>
            <w:szCs w:val="28"/>
          </w:rPr>
          <w:t>其它限制：是否需要尽可能少的赋值？是否需要尽可能少的比较？</w:t>
        </w:r>
      </w:ins>
    </w:p>
    <w:p w:rsidR="000C1E24" w:rsidRPr="000C1E24" w:rsidRDefault="000C1E24" w:rsidP="000C1E24">
      <w:pPr>
        <w:widowControl/>
        <w:shd w:val="clear" w:color="auto" w:fill="F8F8F8"/>
        <w:spacing w:after="360" w:line="414" w:lineRule="atLeast"/>
        <w:jc w:val="left"/>
        <w:textAlignment w:val="baseline"/>
        <w:rPr>
          <w:ins w:id="229" w:author="Unknown"/>
          <w:rFonts w:ascii="inherit" w:eastAsia="宋体" w:hAnsi="inherit" w:cs="宋体"/>
          <w:color w:val="222222"/>
          <w:kern w:val="0"/>
          <w:sz w:val="28"/>
          <w:szCs w:val="28"/>
        </w:rPr>
      </w:pPr>
      <w:ins w:id="230" w:author="Unknown">
        <w:r w:rsidRPr="000C1E24">
          <w:rPr>
            <w:rFonts w:ascii="inherit" w:eastAsia="宋体" w:hAnsi="inherit" w:cs="宋体"/>
            <w:color w:val="222222"/>
            <w:kern w:val="0"/>
            <w:sz w:val="28"/>
            <w:szCs w:val="28"/>
          </w:rPr>
          <w:t>有时面试官不会把题目说的特别清楚，这时就需要面试者自己去确认这些需求，不要认为这是在浪费时间，不同的需求会导致截然不同的解法，此外确认需求会留给面试官良好的印象。</w:t>
        </w:r>
      </w:ins>
    </w:p>
    <w:p w:rsidR="000C1E24" w:rsidRPr="000C1E24" w:rsidRDefault="000C1E24" w:rsidP="000C1E24">
      <w:pPr>
        <w:widowControl/>
        <w:shd w:val="clear" w:color="auto" w:fill="F8F8F8"/>
        <w:spacing w:line="414" w:lineRule="atLeast"/>
        <w:jc w:val="left"/>
        <w:textAlignment w:val="baseline"/>
        <w:rPr>
          <w:ins w:id="231" w:author="Unknown"/>
          <w:rFonts w:ascii="inherit" w:eastAsia="宋体" w:hAnsi="inherit" w:cs="宋体"/>
          <w:color w:val="222222"/>
          <w:kern w:val="0"/>
          <w:sz w:val="28"/>
          <w:szCs w:val="28"/>
        </w:rPr>
      </w:pPr>
      <w:ins w:id="232" w:author="Unknown">
        <w:r w:rsidRPr="000C1E24">
          <w:rPr>
            <w:rFonts w:ascii="inherit" w:eastAsia="宋体" w:hAnsi="inherit" w:cs="宋体"/>
            <w:b/>
            <w:bCs/>
            <w:color w:val="222222"/>
            <w:kern w:val="0"/>
            <w:sz w:val="28"/>
            <w:szCs w:val="28"/>
            <w:bdr w:val="none" w:sz="0" w:space="0" w:color="auto" w:frame="1"/>
          </w:rPr>
          <w:t>白板编程</w:t>
        </w:r>
      </w:ins>
    </w:p>
    <w:p w:rsidR="000C1E24" w:rsidRPr="000C1E24" w:rsidRDefault="000C1E24" w:rsidP="000C1E24">
      <w:pPr>
        <w:widowControl/>
        <w:shd w:val="clear" w:color="auto" w:fill="F8F8F8"/>
        <w:spacing w:after="360" w:line="414" w:lineRule="atLeast"/>
        <w:jc w:val="left"/>
        <w:textAlignment w:val="baseline"/>
        <w:rPr>
          <w:ins w:id="233" w:author="Unknown"/>
          <w:rFonts w:ascii="inherit" w:eastAsia="宋体" w:hAnsi="inherit" w:cs="宋体"/>
          <w:color w:val="222222"/>
          <w:kern w:val="0"/>
          <w:sz w:val="28"/>
          <w:szCs w:val="28"/>
        </w:rPr>
      </w:pPr>
      <w:ins w:id="234" w:author="Unknown">
        <w:r w:rsidRPr="000C1E24">
          <w:rPr>
            <w:rFonts w:ascii="inherit" w:eastAsia="宋体" w:hAnsi="inherit" w:cs="宋体"/>
            <w:color w:val="222222"/>
            <w:kern w:val="0"/>
            <w:sz w:val="28"/>
            <w:szCs w:val="28"/>
          </w:rPr>
          <w:lastRenderedPageBreak/>
          <w:t>理解题目确认需求之后，面试者就可以开始在白板上编写代码，下面是一些我自己的白板编程经验：</w:t>
        </w:r>
      </w:ins>
    </w:p>
    <w:p w:rsidR="000C1E24" w:rsidRPr="000C1E24" w:rsidRDefault="000C1E24" w:rsidP="000C1E24">
      <w:pPr>
        <w:widowControl/>
        <w:numPr>
          <w:ilvl w:val="0"/>
          <w:numId w:val="12"/>
        </w:numPr>
        <w:shd w:val="clear" w:color="auto" w:fill="F8F8F8"/>
        <w:spacing w:line="414" w:lineRule="atLeast"/>
        <w:ind w:left="0"/>
        <w:jc w:val="left"/>
        <w:textAlignment w:val="baseline"/>
        <w:rPr>
          <w:ins w:id="235" w:author="Unknown"/>
          <w:rFonts w:ascii="inherit" w:eastAsia="宋体" w:hAnsi="inherit" w:cs="宋体"/>
          <w:color w:val="222222"/>
          <w:kern w:val="0"/>
          <w:sz w:val="28"/>
          <w:szCs w:val="28"/>
        </w:rPr>
      </w:pPr>
      <w:ins w:id="236" w:author="Unknown">
        <w:r w:rsidRPr="000C1E24">
          <w:rPr>
            <w:rFonts w:ascii="inherit" w:eastAsia="宋体" w:hAnsi="inherit" w:cs="宋体"/>
            <w:color w:val="222222"/>
            <w:kern w:val="0"/>
            <w:sz w:val="28"/>
            <w:szCs w:val="28"/>
          </w:rPr>
          <w:t>先写出轮廓（大纲）</w:t>
        </w:r>
      </w:ins>
    </w:p>
    <w:p w:rsidR="000C1E24" w:rsidRPr="000C1E24" w:rsidRDefault="000C1E24" w:rsidP="000C1E24">
      <w:pPr>
        <w:widowControl/>
        <w:shd w:val="clear" w:color="auto" w:fill="F8F8F8"/>
        <w:spacing w:after="360" w:line="414" w:lineRule="atLeast"/>
        <w:jc w:val="left"/>
        <w:textAlignment w:val="baseline"/>
        <w:rPr>
          <w:ins w:id="237" w:author="Unknown"/>
          <w:rFonts w:ascii="inherit" w:eastAsia="宋体" w:hAnsi="inherit" w:cs="宋体"/>
          <w:color w:val="222222"/>
          <w:kern w:val="0"/>
          <w:sz w:val="28"/>
          <w:szCs w:val="28"/>
        </w:rPr>
      </w:pPr>
      <w:ins w:id="238" w:author="Unknown">
        <w:r w:rsidRPr="000C1E24">
          <w:rPr>
            <w:rFonts w:ascii="inherit" w:eastAsia="宋体" w:hAnsi="inherit" w:cs="宋体"/>
            <w:color w:val="222222"/>
            <w:kern w:val="0"/>
            <w:sz w:val="28"/>
            <w:szCs w:val="28"/>
          </w:rPr>
          <w:t>白板编程没法复制粘贴，所以后期调整代码结构非常困难。因此我们最好在开头写出程序的大致结构，从而保证之后不会有大改；</w:t>
        </w:r>
      </w:ins>
    </w:p>
    <w:p w:rsidR="000C1E24" w:rsidRPr="000C1E24" w:rsidRDefault="000C1E24" w:rsidP="000C1E24">
      <w:pPr>
        <w:widowControl/>
        <w:numPr>
          <w:ilvl w:val="0"/>
          <w:numId w:val="13"/>
        </w:numPr>
        <w:shd w:val="clear" w:color="auto" w:fill="F8F8F8"/>
        <w:spacing w:line="414" w:lineRule="atLeast"/>
        <w:ind w:left="0"/>
        <w:jc w:val="left"/>
        <w:textAlignment w:val="baseline"/>
        <w:rPr>
          <w:ins w:id="239" w:author="Unknown"/>
          <w:rFonts w:ascii="inherit" w:eastAsia="宋体" w:hAnsi="inherit" w:cs="宋体"/>
          <w:color w:val="222222"/>
          <w:kern w:val="0"/>
          <w:sz w:val="28"/>
          <w:szCs w:val="28"/>
        </w:rPr>
      </w:pPr>
      <w:ins w:id="240" w:author="Unknown">
        <w:r w:rsidRPr="000C1E24">
          <w:rPr>
            <w:rFonts w:ascii="inherit" w:eastAsia="宋体" w:hAnsi="inherit" w:cs="宋体"/>
            <w:color w:val="222222"/>
            <w:kern w:val="0"/>
            <w:sz w:val="28"/>
            <w:szCs w:val="28"/>
          </w:rPr>
          <w:t>确定前条件</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不变式</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后条件</w:t>
        </w:r>
      </w:ins>
    </w:p>
    <w:p w:rsidR="000C1E24" w:rsidRPr="000C1E24" w:rsidRDefault="000C1E24" w:rsidP="000C1E24">
      <w:pPr>
        <w:widowControl/>
        <w:shd w:val="clear" w:color="auto" w:fill="F8F8F8"/>
        <w:spacing w:after="360" w:line="414" w:lineRule="atLeast"/>
        <w:jc w:val="left"/>
        <w:textAlignment w:val="baseline"/>
        <w:rPr>
          <w:ins w:id="241" w:author="Unknown"/>
          <w:rFonts w:ascii="inherit" w:eastAsia="宋体" w:hAnsi="inherit" w:cs="宋体"/>
          <w:color w:val="222222"/>
          <w:kern w:val="0"/>
          <w:sz w:val="28"/>
          <w:szCs w:val="28"/>
        </w:rPr>
      </w:pPr>
      <w:ins w:id="242" w:author="Unknown">
        <w:r w:rsidRPr="000C1E24">
          <w:rPr>
            <w:rFonts w:ascii="inherit" w:eastAsia="宋体" w:hAnsi="inherit" w:cs="宋体"/>
            <w:color w:val="222222"/>
            <w:kern w:val="0"/>
            <w:sz w:val="28"/>
            <w:szCs w:val="28"/>
          </w:rPr>
          <w:t>我们可以通过注释的形式给出代码的前条件</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不变式</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后条件，以划分为例：</w:t>
        </w:r>
      </w:ins>
    </w:p>
    <w:tbl>
      <w:tblPr>
        <w:tblW w:w="0" w:type="auto"/>
        <w:tblCellMar>
          <w:left w:w="0" w:type="dxa"/>
          <w:right w:w="0" w:type="dxa"/>
        </w:tblCellMar>
        <w:tblLook w:val="04A0" w:firstRow="1" w:lastRow="0" w:firstColumn="1" w:lastColumn="0" w:noHBand="0" w:noVBand="1"/>
      </w:tblPr>
      <w:tblGrid>
        <w:gridCol w:w="100"/>
        <w:gridCol w:w="8206"/>
      </w:tblGrid>
      <w:tr w:rsidR="000C1E24" w:rsidRPr="000C1E24" w:rsidTr="000C1E24">
        <w:tc>
          <w:tcPr>
            <w:tcW w:w="0" w:type="auto"/>
            <w:tcBorders>
              <w:top w:val="nil"/>
              <w:left w:val="nil"/>
              <w:bottom w:val="nil"/>
              <w:right w:val="nil"/>
            </w:tcBorders>
            <w:vAlign w:val="center"/>
            <w:hideMark/>
          </w:tcPr>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1</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2</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3</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4</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5</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6</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7</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8</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9</w:t>
            </w:r>
          </w:p>
        </w:tc>
        <w:tc>
          <w:tcPr>
            <w:tcW w:w="11355" w:type="dxa"/>
            <w:tcBorders>
              <w:top w:val="nil"/>
              <w:left w:val="nil"/>
              <w:bottom w:val="nil"/>
              <w:right w:val="nil"/>
            </w:tcBorders>
            <w:vAlign w:val="center"/>
            <w:hideMark/>
          </w:tcPr>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proofErr w:type="spellStart"/>
            <w:r w:rsidRPr="000C1E24">
              <w:rPr>
                <w:rFonts w:ascii="inherit" w:eastAsia="宋体" w:hAnsi="inherit" w:cs="宋体"/>
                <w:color w:val="93A1A1"/>
                <w:kern w:val="0"/>
                <w:sz w:val="20"/>
                <w:szCs w:val="20"/>
                <w:bdr w:val="none" w:sz="0" w:space="0" w:color="auto" w:frame="1"/>
                <w:shd w:val="clear" w:color="auto" w:fill="000000"/>
              </w:rPr>
              <w:t>int</w:t>
            </w:r>
            <w:proofErr w:type="spellEnd"/>
            <w:r w:rsidRPr="000C1E24">
              <w:rPr>
                <w:rFonts w:ascii="inherit" w:eastAsia="宋体" w:hAnsi="inherit" w:cs="宋体"/>
                <w:color w:val="93A1A1"/>
                <w:kern w:val="0"/>
                <w:sz w:val="20"/>
                <w:szCs w:val="20"/>
                <w:bdr w:val="none" w:sz="0" w:space="0" w:color="auto" w:frame="1"/>
                <w:shd w:val="clear" w:color="auto" w:fill="000000"/>
              </w:rPr>
              <w:t>* partition(</w:t>
            </w:r>
            <w:proofErr w:type="spellStart"/>
            <w:r w:rsidRPr="000C1E24">
              <w:rPr>
                <w:rFonts w:ascii="inherit" w:eastAsia="宋体" w:hAnsi="inherit" w:cs="宋体"/>
                <w:color w:val="93A1A1"/>
                <w:kern w:val="0"/>
                <w:sz w:val="20"/>
                <w:szCs w:val="20"/>
                <w:bdr w:val="none" w:sz="0" w:space="0" w:color="auto" w:frame="1"/>
                <w:shd w:val="clear" w:color="auto" w:fill="000000"/>
              </w:rPr>
              <w:t>int</w:t>
            </w:r>
            <w:proofErr w:type="spellEnd"/>
            <w:r w:rsidRPr="000C1E24">
              <w:rPr>
                <w:rFonts w:ascii="inherit" w:eastAsia="宋体" w:hAnsi="inherit" w:cs="宋体"/>
                <w:color w:val="93A1A1"/>
                <w:kern w:val="0"/>
                <w:sz w:val="20"/>
                <w:szCs w:val="20"/>
                <w:bdr w:val="none" w:sz="0" w:space="0" w:color="auto" w:frame="1"/>
                <w:shd w:val="clear" w:color="auto" w:fill="000000"/>
              </w:rPr>
              <w:t xml:space="preserve"> *begin, </w:t>
            </w:r>
            <w:proofErr w:type="spellStart"/>
            <w:r w:rsidRPr="000C1E24">
              <w:rPr>
                <w:rFonts w:ascii="inherit" w:eastAsia="宋体" w:hAnsi="inherit" w:cs="宋体"/>
                <w:color w:val="93A1A1"/>
                <w:kern w:val="0"/>
                <w:sz w:val="20"/>
                <w:szCs w:val="20"/>
                <w:bdr w:val="none" w:sz="0" w:space="0" w:color="auto" w:frame="1"/>
                <w:shd w:val="clear" w:color="auto" w:fill="000000"/>
              </w:rPr>
              <w:t>int</w:t>
            </w:r>
            <w:proofErr w:type="spellEnd"/>
            <w:r w:rsidRPr="000C1E24">
              <w:rPr>
                <w:rFonts w:ascii="inherit" w:eastAsia="宋体" w:hAnsi="inherit" w:cs="宋体"/>
                <w:color w:val="93A1A1"/>
                <w:kern w:val="0"/>
                <w:sz w:val="20"/>
                <w:szCs w:val="20"/>
                <w:bdr w:val="none" w:sz="0" w:space="0" w:color="auto" w:frame="1"/>
                <w:shd w:val="clear" w:color="auto" w:fill="000000"/>
              </w:rPr>
              <w:t xml:space="preserve"> *end, </w:t>
            </w:r>
            <w:proofErr w:type="spellStart"/>
            <w:r w:rsidRPr="000C1E24">
              <w:rPr>
                <w:rFonts w:ascii="inherit" w:eastAsia="宋体" w:hAnsi="inherit" w:cs="宋体"/>
                <w:color w:val="93A1A1"/>
                <w:kern w:val="0"/>
                <w:sz w:val="20"/>
                <w:szCs w:val="20"/>
                <w:bdr w:val="none" w:sz="0" w:space="0" w:color="auto" w:frame="1"/>
                <w:shd w:val="clear" w:color="auto" w:fill="000000"/>
              </w:rPr>
              <w:t>int</w:t>
            </w:r>
            <w:proofErr w:type="spellEnd"/>
            <w:r w:rsidRPr="000C1E24">
              <w:rPr>
                <w:rFonts w:ascii="inherit" w:eastAsia="宋体" w:hAnsi="inherit" w:cs="宋体"/>
                <w:color w:val="93A1A1"/>
                <w:kern w:val="0"/>
                <w:sz w:val="20"/>
                <w:szCs w:val="20"/>
                <w:bdr w:val="none" w:sz="0" w:space="0" w:color="auto" w:frame="1"/>
                <w:shd w:val="clear" w:color="auto" w:fill="000000"/>
              </w:rPr>
              <w:t xml:space="preserve"> pivot)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w:t>
            </w:r>
            <w:proofErr w:type="spellStart"/>
            <w:r w:rsidRPr="000C1E24">
              <w:rPr>
                <w:rFonts w:ascii="inherit" w:eastAsia="宋体" w:hAnsi="inherit" w:cs="宋体"/>
                <w:color w:val="93A1A1"/>
                <w:kern w:val="0"/>
                <w:sz w:val="20"/>
                <w:szCs w:val="20"/>
                <w:bdr w:val="none" w:sz="0" w:space="0" w:color="auto" w:frame="1"/>
                <w:shd w:val="clear" w:color="auto" w:fill="000000"/>
              </w:rPr>
              <w:t>int</w:t>
            </w:r>
            <w:proofErr w:type="spellEnd"/>
            <w:r w:rsidRPr="000C1E24">
              <w:rPr>
                <w:rFonts w:ascii="inherit" w:eastAsia="宋体" w:hAnsi="inherit" w:cs="宋体"/>
                <w:color w:val="93A1A1"/>
                <w:kern w:val="0"/>
                <w:sz w:val="20"/>
                <w:szCs w:val="20"/>
                <w:bdr w:val="none" w:sz="0" w:space="0" w:color="auto" w:frame="1"/>
                <w:shd w:val="clear" w:color="auto" w:fill="000000"/>
              </w:rPr>
              <w:t xml:space="preserve"> *par =  begin;</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for ( ; begin &lt; end; begin++)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if (*begin &lt; pivot)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swap(begin, par++)</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return par;</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shd w:val="clear" w:color="auto" w:fill="000000"/>
              </w:rPr>
              <w:t>}</w:t>
            </w:r>
          </w:p>
        </w:tc>
      </w:tr>
    </w:tbl>
    <w:p w:rsidR="000C1E24" w:rsidRPr="000C1E24" w:rsidRDefault="000C1E24" w:rsidP="000C1E24">
      <w:pPr>
        <w:widowControl/>
        <w:shd w:val="clear" w:color="auto" w:fill="F8F8F8"/>
        <w:spacing w:after="360" w:line="414" w:lineRule="atLeast"/>
        <w:jc w:val="left"/>
        <w:textAlignment w:val="baseline"/>
        <w:rPr>
          <w:ins w:id="243" w:author="Unknown"/>
          <w:rFonts w:ascii="inherit" w:eastAsia="宋体" w:hAnsi="inherit" w:cs="宋体"/>
          <w:color w:val="222222"/>
          <w:kern w:val="0"/>
          <w:sz w:val="28"/>
          <w:szCs w:val="28"/>
        </w:rPr>
      </w:pPr>
      <w:ins w:id="244" w:author="Unknown">
        <w:r w:rsidRPr="000C1E24">
          <w:rPr>
            <w:rFonts w:ascii="inherit" w:eastAsia="宋体" w:hAnsi="inherit" w:cs="宋体"/>
            <w:color w:val="222222"/>
            <w:kern w:val="0"/>
            <w:sz w:val="28"/>
            <w:szCs w:val="28"/>
          </w:rPr>
          <w:t>就不如</w:t>
        </w:r>
      </w:ins>
    </w:p>
    <w:tbl>
      <w:tblPr>
        <w:tblW w:w="0" w:type="auto"/>
        <w:tblCellMar>
          <w:left w:w="0" w:type="dxa"/>
          <w:right w:w="0" w:type="dxa"/>
        </w:tblCellMar>
        <w:tblLook w:val="04A0" w:firstRow="1" w:lastRow="0" w:firstColumn="1" w:lastColumn="0" w:noHBand="0" w:noVBand="1"/>
      </w:tblPr>
      <w:tblGrid>
        <w:gridCol w:w="200"/>
        <w:gridCol w:w="8106"/>
      </w:tblGrid>
      <w:tr w:rsidR="000C1E24" w:rsidRPr="000C1E24" w:rsidTr="000C1E24">
        <w:tc>
          <w:tcPr>
            <w:tcW w:w="0" w:type="auto"/>
            <w:tcBorders>
              <w:top w:val="nil"/>
              <w:left w:val="nil"/>
              <w:bottom w:val="nil"/>
              <w:right w:val="nil"/>
            </w:tcBorders>
            <w:vAlign w:val="center"/>
            <w:hideMark/>
          </w:tcPr>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1</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2</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3</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4</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5</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6</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7</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8</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9</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10</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lastRenderedPageBreak/>
              <w:t>11</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12</w:t>
            </w:r>
          </w:p>
        </w:tc>
        <w:tc>
          <w:tcPr>
            <w:tcW w:w="11235" w:type="dxa"/>
            <w:tcBorders>
              <w:top w:val="nil"/>
              <w:left w:val="nil"/>
              <w:bottom w:val="nil"/>
              <w:right w:val="nil"/>
            </w:tcBorders>
            <w:vAlign w:val="center"/>
            <w:hideMark/>
          </w:tcPr>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proofErr w:type="spellStart"/>
            <w:r w:rsidRPr="000C1E24">
              <w:rPr>
                <w:rFonts w:ascii="inherit" w:eastAsia="宋体" w:hAnsi="inherit" w:cs="宋体"/>
                <w:color w:val="93A1A1"/>
                <w:kern w:val="0"/>
                <w:sz w:val="20"/>
                <w:szCs w:val="20"/>
                <w:bdr w:val="none" w:sz="0" w:space="0" w:color="auto" w:frame="1"/>
                <w:shd w:val="clear" w:color="auto" w:fill="000000"/>
              </w:rPr>
              <w:lastRenderedPageBreak/>
              <w:t>int</w:t>
            </w:r>
            <w:proofErr w:type="spellEnd"/>
            <w:r w:rsidRPr="000C1E24">
              <w:rPr>
                <w:rFonts w:ascii="inherit" w:eastAsia="宋体" w:hAnsi="inherit" w:cs="宋体"/>
                <w:color w:val="93A1A1"/>
                <w:kern w:val="0"/>
                <w:sz w:val="20"/>
                <w:szCs w:val="20"/>
                <w:bdr w:val="none" w:sz="0" w:space="0" w:color="auto" w:frame="1"/>
                <w:shd w:val="clear" w:color="auto" w:fill="000000"/>
              </w:rPr>
              <w:t>* partition(</w:t>
            </w:r>
            <w:proofErr w:type="spellStart"/>
            <w:r w:rsidRPr="000C1E24">
              <w:rPr>
                <w:rFonts w:ascii="inherit" w:eastAsia="宋体" w:hAnsi="inherit" w:cs="宋体"/>
                <w:color w:val="93A1A1"/>
                <w:kern w:val="0"/>
                <w:sz w:val="20"/>
                <w:szCs w:val="20"/>
                <w:bdr w:val="none" w:sz="0" w:space="0" w:color="auto" w:frame="1"/>
                <w:shd w:val="clear" w:color="auto" w:fill="000000"/>
              </w:rPr>
              <w:t>int</w:t>
            </w:r>
            <w:proofErr w:type="spellEnd"/>
            <w:r w:rsidRPr="000C1E24">
              <w:rPr>
                <w:rFonts w:ascii="inherit" w:eastAsia="宋体" w:hAnsi="inherit" w:cs="宋体"/>
                <w:color w:val="93A1A1"/>
                <w:kern w:val="0"/>
                <w:sz w:val="20"/>
                <w:szCs w:val="20"/>
                <w:bdr w:val="none" w:sz="0" w:space="0" w:color="auto" w:frame="1"/>
                <w:shd w:val="clear" w:color="auto" w:fill="000000"/>
              </w:rPr>
              <w:t xml:space="preserve"> *begin, </w:t>
            </w:r>
            <w:proofErr w:type="spellStart"/>
            <w:r w:rsidRPr="000C1E24">
              <w:rPr>
                <w:rFonts w:ascii="inherit" w:eastAsia="宋体" w:hAnsi="inherit" w:cs="宋体"/>
                <w:color w:val="93A1A1"/>
                <w:kern w:val="0"/>
                <w:sz w:val="20"/>
                <w:szCs w:val="20"/>
                <w:bdr w:val="none" w:sz="0" w:space="0" w:color="auto" w:frame="1"/>
                <w:shd w:val="clear" w:color="auto" w:fill="000000"/>
              </w:rPr>
              <w:t>int</w:t>
            </w:r>
            <w:proofErr w:type="spellEnd"/>
            <w:r w:rsidRPr="000C1E24">
              <w:rPr>
                <w:rFonts w:ascii="inherit" w:eastAsia="宋体" w:hAnsi="inherit" w:cs="宋体"/>
                <w:color w:val="93A1A1"/>
                <w:kern w:val="0"/>
                <w:sz w:val="20"/>
                <w:szCs w:val="20"/>
                <w:bdr w:val="none" w:sz="0" w:space="0" w:color="auto" w:frame="1"/>
                <w:shd w:val="clear" w:color="auto" w:fill="000000"/>
              </w:rPr>
              <w:t xml:space="preserve"> *end, </w:t>
            </w:r>
            <w:proofErr w:type="spellStart"/>
            <w:r w:rsidRPr="000C1E24">
              <w:rPr>
                <w:rFonts w:ascii="inherit" w:eastAsia="宋体" w:hAnsi="inherit" w:cs="宋体"/>
                <w:color w:val="93A1A1"/>
                <w:kern w:val="0"/>
                <w:sz w:val="20"/>
                <w:szCs w:val="20"/>
                <w:bdr w:val="none" w:sz="0" w:space="0" w:color="auto" w:frame="1"/>
                <w:shd w:val="clear" w:color="auto" w:fill="000000"/>
              </w:rPr>
              <w:t>int</w:t>
            </w:r>
            <w:proofErr w:type="spellEnd"/>
            <w:r w:rsidRPr="000C1E24">
              <w:rPr>
                <w:rFonts w:ascii="inherit" w:eastAsia="宋体" w:hAnsi="inherit" w:cs="宋体"/>
                <w:color w:val="93A1A1"/>
                <w:kern w:val="0"/>
                <w:sz w:val="20"/>
                <w:szCs w:val="20"/>
                <w:bdr w:val="none" w:sz="0" w:space="0" w:color="auto" w:frame="1"/>
                <w:shd w:val="clear" w:color="auto" w:fill="000000"/>
              </w:rPr>
              <w:t xml:space="preserve"> pivot)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 [begin, end) should be a valid range</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w:t>
            </w:r>
            <w:proofErr w:type="spellStart"/>
            <w:r w:rsidRPr="000C1E24">
              <w:rPr>
                <w:rFonts w:ascii="inherit" w:eastAsia="宋体" w:hAnsi="inherit" w:cs="宋体"/>
                <w:color w:val="93A1A1"/>
                <w:kern w:val="0"/>
                <w:sz w:val="20"/>
                <w:szCs w:val="20"/>
                <w:bdr w:val="none" w:sz="0" w:space="0" w:color="auto" w:frame="1"/>
                <w:shd w:val="clear" w:color="auto" w:fill="000000"/>
              </w:rPr>
              <w:t>int</w:t>
            </w:r>
            <w:proofErr w:type="spellEnd"/>
            <w:r w:rsidRPr="000C1E24">
              <w:rPr>
                <w:rFonts w:ascii="inherit" w:eastAsia="宋体" w:hAnsi="inherit" w:cs="宋体"/>
                <w:color w:val="93A1A1"/>
                <w:kern w:val="0"/>
                <w:sz w:val="20"/>
                <w:szCs w:val="20"/>
                <w:bdr w:val="none" w:sz="0" w:space="0" w:color="auto" w:frame="1"/>
                <w:shd w:val="clear" w:color="auto" w:fill="000000"/>
              </w:rPr>
              <w:t xml:space="preserve"> *par =  begin;</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 Invariant: All [0, par) &lt; pivot &amp;&amp; All [par, begin) &gt;= pivot</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for ( ; begin &lt; end; begin++)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if (*begin &lt; pivot)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swap(begin, par++)</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 Now All [0, par) &lt; pivot &amp;&amp; All [par, end) &gt;= pivot</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lastRenderedPageBreak/>
              <w:t xml:space="preserve">    return par;</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shd w:val="clear" w:color="auto" w:fill="000000"/>
              </w:rPr>
              <w:t>}</w:t>
            </w:r>
          </w:p>
        </w:tc>
      </w:tr>
    </w:tbl>
    <w:p w:rsidR="000C1E24" w:rsidRPr="000C1E24" w:rsidRDefault="000C1E24" w:rsidP="000C1E24">
      <w:pPr>
        <w:widowControl/>
        <w:numPr>
          <w:ilvl w:val="0"/>
          <w:numId w:val="14"/>
        </w:numPr>
        <w:shd w:val="clear" w:color="auto" w:fill="F8F8F8"/>
        <w:spacing w:line="414" w:lineRule="atLeast"/>
        <w:ind w:left="0"/>
        <w:jc w:val="left"/>
        <w:textAlignment w:val="baseline"/>
        <w:rPr>
          <w:ins w:id="245" w:author="Unknown"/>
          <w:rFonts w:ascii="inherit" w:eastAsia="宋体" w:hAnsi="inherit" w:cs="宋体"/>
          <w:color w:val="222222"/>
          <w:kern w:val="0"/>
          <w:sz w:val="28"/>
          <w:szCs w:val="28"/>
        </w:rPr>
      </w:pPr>
      <w:ins w:id="246" w:author="Unknown">
        <w:r w:rsidRPr="000C1E24">
          <w:rPr>
            <w:rFonts w:ascii="inherit" w:eastAsia="宋体" w:hAnsi="inherit" w:cs="宋体"/>
            <w:color w:val="222222"/>
            <w:kern w:val="0"/>
            <w:sz w:val="28"/>
            <w:szCs w:val="28"/>
          </w:rPr>
          <w:lastRenderedPageBreak/>
          <w:t>使用实例数据验证自己的程序</w:t>
        </w:r>
      </w:ins>
    </w:p>
    <w:p w:rsidR="000C1E24" w:rsidRPr="000C1E24" w:rsidRDefault="000C1E24" w:rsidP="000C1E24">
      <w:pPr>
        <w:widowControl/>
        <w:shd w:val="clear" w:color="auto" w:fill="F8F8F8"/>
        <w:spacing w:after="360" w:line="414" w:lineRule="atLeast"/>
        <w:jc w:val="left"/>
        <w:textAlignment w:val="baseline"/>
        <w:rPr>
          <w:ins w:id="247" w:author="Unknown"/>
          <w:rFonts w:ascii="inherit" w:eastAsia="宋体" w:hAnsi="inherit" w:cs="宋体"/>
          <w:color w:val="222222"/>
          <w:kern w:val="0"/>
          <w:sz w:val="28"/>
          <w:szCs w:val="28"/>
        </w:rPr>
      </w:pPr>
      <w:ins w:id="248" w:author="Unknown">
        <w:r w:rsidRPr="000C1E24">
          <w:rPr>
            <w:rFonts w:ascii="inherit" w:eastAsia="宋体" w:hAnsi="inherit" w:cs="宋体"/>
            <w:color w:val="222222"/>
            <w:kern w:val="0"/>
            <w:sz w:val="28"/>
            <w:szCs w:val="28"/>
          </w:rPr>
          <w:t>尽管不变式足以验证程序的正确性，但适当的使用实例数据会大大增强代码的可信性，以上面的划分程序为例：</w:t>
        </w:r>
      </w:ins>
    </w:p>
    <w:tbl>
      <w:tblPr>
        <w:tblW w:w="0" w:type="auto"/>
        <w:tblCellMar>
          <w:left w:w="0" w:type="dxa"/>
          <w:right w:w="0" w:type="dxa"/>
        </w:tblCellMar>
        <w:tblLook w:val="04A0" w:firstRow="1" w:lastRow="0" w:firstColumn="1" w:lastColumn="0" w:noHBand="0" w:noVBand="1"/>
      </w:tblPr>
      <w:tblGrid>
        <w:gridCol w:w="200"/>
        <w:gridCol w:w="8106"/>
      </w:tblGrid>
      <w:tr w:rsidR="000C1E24" w:rsidRPr="000C1E24" w:rsidTr="000C1E24">
        <w:tc>
          <w:tcPr>
            <w:tcW w:w="0" w:type="auto"/>
            <w:tcBorders>
              <w:top w:val="nil"/>
              <w:left w:val="nil"/>
              <w:bottom w:val="nil"/>
              <w:right w:val="nil"/>
            </w:tcBorders>
            <w:vAlign w:val="center"/>
            <w:hideMark/>
          </w:tcPr>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1</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2</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3</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4</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5</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6</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7</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8</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9</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10</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11</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12</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13</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14</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15</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16</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17</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18</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19</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20</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21</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22</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23</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24</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25</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26</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rPr>
              <w:t>27</w:t>
            </w:r>
          </w:p>
        </w:tc>
        <w:tc>
          <w:tcPr>
            <w:tcW w:w="11235" w:type="dxa"/>
            <w:tcBorders>
              <w:top w:val="nil"/>
              <w:left w:val="nil"/>
              <w:bottom w:val="nil"/>
              <w:right w:val="nil"/>
            </w:tcBorders>
            <w:vAlign w:val="center"/>
            <w:hideMark/>
          </w:tcPr>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Given range [2, 3, 4, 5, 1] and pivot 3</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[ 2, 3, 4, 5, 1 ]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w:t>
            </w:r>
            <w:proofErr w:type="spellStart"/>
            <w:r w:rsidRPr="000C1E24">
              <w:rPr>
                <w:rFonts w:ascii="inherit" w:eastAsia="宋体" w:hAnsi="inherit" w:cs="宋体"/>
                <w:color w:val="93A1A1"/>
                <w:kern w:val="0"/>
                <w:sz w:val="20"/>
                <w:szCs w:val="20"/>
                <w:bdr w:val="none" w:sz="0" w:space="0" w:color="auto" w:frame="1"/>
                <w:shd w:val="clear" w:color="auto" w:fill="000000"/>
              </w:rPr>
              <w:t>p,b</w:t>
            </w:r>
            <w:proofErr w:type="spellEnd"/>
            <w:r w:rsidRPr="000C1E24">
              <w:rPr>
                <w:rFonts w:ascii="inherit" w:eastAsia="宋体" w:hAnsi="inherit" w:cs="宋体"/>
                <w:color w:val="93A1A1"/>
                <w:kern w:val="0"/>
                <w:sz w:val="20"/>
                <w:szCs w:val="20"/>
                <w:bdr w:val="none" w:sz="0" w:space="0" w:color="auto" w:frame="1"/>
                <w:shd w:val="clear" w:color="auto" w:fill="000000"/>
              </w:rPr>
              <w:t xml:space="preserve">            e</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[ 2, 3, 4, 5, 1 ]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w:t>
            </w:r>
            <w:proofErr w:type="spellStart"/>
            <w:r w:rsidRPr="000C1E24">
              <w:rPr>
                <w:rFonts w:ascii="inherit" w:eastAsia="宋体" w:hAnsi="inherit" w:cs="宋体"/>
                <w:color w:val="93A1A1"/>
                <w:kern w:val="0"/>
                <w:sz w:val="20"/>
                <w:szCs w:val="20"/>
                <w:bdr w:val="none" w:sz="0" w:space="0" w:color="auto" w:frame="1"/>
                <w:shd w:val="clear" w:color="auto" w:fill="000000"/>
              </w:rPr>
              <w:t>p,b</w:t>
            </w:r>
            <w:proofErr w:type="spellEnd"/>
            <w:r w:rsidRPr="000C1E24">
              <w:rPr>
                <w:rFonts w:ascii="inherit" w:eastAsia="宋体" w:hAnsi="inherit" w:cs="宋体"/>
                <w:color w:val="93A1A1"/>
                <w:kern w:val="0"/>
                <w:sz w:val="20"/>
                <w:szCs w:val="20"/>
                <w:bdr w:val="none" w:sz="0" w:space="0" w:color="auto" w:frame="1"/>
                <w:shd w:val="clear" w:color="auto" w:fill="000000"/>
              </w:rPr>
              <w:t xml:space="preserve">         e</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[ 2, 3, 4, 5, 1 ]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  ^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p  b       e</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[ 2, 3, 4, 5, 1 ]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     ^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p     b    e</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[ 2, 1, 4, 5, 3 ]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     ^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p     b e</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[ 2, 1, 4, 5, 3 ]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       ^</w:t>
            </w: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r w:rsidRPr="000C1E24">
              <w:rPr>
                <w:rFonts w:ascii="inherit" w:eastAsia="宋体" w:hAnsi="inherit" w:cs="宋体"/>
                <w:color w:val="93A1A1"/>
                <w:kern w:val="0"/>
                <w:sz w:val="20"/>
                <w:szCs w:val="20"/>
                <w:bdr w:val="none" w:sz="0" w:space="0" w:color="auto" w:frame="1"/>
                <w:shd w:val="clear" w:color="auto" w:fill="000000"/>
              </w:rPr>
              <w:t xml:space="preserve">        p      </w:t>
            </w:r>
            <w:proofErr w:type="spellStart"/>
            <w:r w:rsidRPr="000C1E24">
              <w:rPr>
                <w:rFonts w:ascii="inherit" w:eastAsia="宋体" w:hAnsi="inherit" w:cs="宋体"/>
                <w:color w:val="93A1A1"/>
                <w:kern w:val="0"/>
                <w:sz w:val="20"/>
                <w:szCs w:val="20"/>
                <w:bdr w:val="none" w:sz="0" w:space="0" w:color="auto" w:frame="1"/>
                <w:shd w:val="clear" w:color="auto" w:fill="000000"/>
              </w:rPr>
              <w:t>b,e</w:t>
            </w:r>
            <w:proofErr w:type="spellEnd"/>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inherit" w:eastAsia="宋体" w:hAnsi="inherit" w:cs="宋体"/>
                <w:color w:val="93A1A1"/>
                <w:kern w:val="0"/>
                <w:sz w:val="20"/>
                <w:szCs w:val="20"/>
                <w:bdr w:val="none" w:sz="0" w:space="0" w:color="auto" w:frame="1"/>
                <w:shd w:val="clear" w:color="auto" w:fill="000000"/>
              </w:rPr>
            </w:pPr>
          </w:p>
          <w:p w:rsidR="000C1E24" w:rsidRPr="000C1E24" w:rsidRDefault="000C1E24" w:rsidP="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Lucida Console" w:eastAsia="宋体" w:hAnsi="Lucida Console" w:cs="宋体"/>
                <w:color w:val="93A1A1"/>
                <w:kern w:val="0"/>
                <w:sz w:val="20"/>
                <w:szCs w:val="20"/>
              </w:rPr>
            </w:pPr>
            <w:r w:rsidRPr="000C1E24">
              <w:rPr>
                <w:rFonts w:ascii="inherit" w:eastAsia="宋体" w:hAnsi="inherit" w:cs="宋体"/>
                <w:color w:val="93A1A1"/>
                <w:kern w:val="0"/>
                <w:sz w:val="20"/>
                <w:szCs w:val="20"/>
                <w:bdr w:val="none" w:sz="0" w:space="0" w:color="auto" w:frame="1"/>
                <w:shd w:val="clear" w:color="auto" w:fill="000000"/>
              </w:rPr>
              <w:t>Now we have all [0, p) &lt; 3 and all [p, e) &gt;= 3</w:t>
            </w:r>
          </w:p>
        </w:tc>
      </w:tr>
    </w:tbl>
    <w:p w:rsidR="000C1E24" w:rsidRPr="000C1E24" w:rsidRDefault="000C1E24" w:rsidP="000C1E24">
      <w:pPr>
        <w:widowControl/>
        <w:numPr>
          <w:ilvl w:val="0"/>
          <w:numId w:val="15"/>
        </w:numPr>
        <w:shd w:val="clear" w:color="auto" w:fill="F8F8F8"/>
        <w:spacing w:line="414" w:lineRule="atLeast"/>
        <w:ind w:left="0"/>
        <w:jc w:val="left"/>
        <w:textAlignment w:val="baseline"/>
        <w:rPr>
          <w:ins w:id="249" w:author="Unknown"/>
          <w:rFonts w:ascii="inherit" w:eastAsia="宋体" w:hAnsi="inherit" w:cs="宋体"/>
          <w:color w:val="222222"/>
          <w:kern w:val="0"/>
          <w:sz w:val="28"/>
          <w:szCs w:val="28"/>
        </w:rPr>
      </w:pPr>
      <w:ins w:id="250" w:author="Unknown">
        <w:r w:rsidRPr="000C1E24">
          <w:rPr>
            <w:rFonts w:ascii="inherit" w:eastAsia="宋体" w:hAnsi="inherit" w:cs="宋体"/>
            <w:color w:val="222222"/>
            <w:kern w:val="0"/>
            <w:sz w:val="28"/>
            <w:szCs w:val="28"/>
          </w:rPr>
          <w:t>使用缩写</w:t>
        </w:r>
      </w:ins>
    </w:p>
    <w:p w:rsidR="000C1E24" w:rsidRPr="000C1E24" w:rsidRDefault="000C1E24" w:rsidP="000C1E24">
      <w:pPr>
        <w:widowControl/>
        <w:shd w:val="clear" w:color="auto" w:fill="F8F8F8"/>
        <w:spacing w:line="414" w:lineRule="atLeast"/>
        <w:jc w:val="left"/>
        <w:textAlignment w:val="baseline"/>
        <w:rPr>
          <w:ins w:id="251" w:author="Unknown"/>
          <w:rFonts w:ascii="inherit" w:eastAsia="宋体" w:hAnsi="inherit" w:cs="宋体"/>
          <w:color w:val="222222"/>
          <w:kern w:val="0"/>
          <w:sz w:val="28"/>
          <w:szCs w:val="28"/>
        </w:rPr>
      </w:pPr>
      <w:ins w:id="252" w:author="Unknown">
        <w:r w:rsidRPr="000C1E24">
          <w:rPr>
            <w:rFonts w:ascii="inherit" w:eastAsia="宋体" w:hAnsi="inherit" w:cs="宋体"/>
            <w:color w:val="222222"/>
            <w:kern w:val="0"/>
            <w:sz w:val="28"/>
            <w:szCs w:val="28"/>
          </w:rPr>
          <w:lastRenderedPageBreak/>
          <w:t>白板编程并不需要面试者在白板上写出能够一次通过编译的代码。为了节省时间，面试者可以在和面试官沟通的基础上使用缩写。例如使用</w:t>
        </w:r>
        <w:r w:rsidRPr="000C1E24">
          <w:rPr>
            <w:rFonts w:ascii="inherit" w:eastAsia="宋体" w:hAnsi="inherit" w:cs="宋体"/>
            <w:color w:val="222222"/>
            <w:kern w:val="0"/>
            <w:sz w:val="28"/>
            <w:szCs w:val="28"/>
          </w:rPr>
          <w:t> </w:t>
        </w:r>
        <w:proofErr w:type="spellStart"/>
        <w:r w:rsidRPr="000C1E24">
          <w:rPr>
            <w:rFonts w:ascii="Lucida Console" w:eastAsia="宋体" w:hAnsi="Lucida Console" w:cs="宋体"/>
            <w:color w:val="555555"/>
            <w:kern w:val="0"/>
            <w:sz w:val="22"/>
            <w:bdr w:val="single" w:sz="6" w:space="0" w:color="DDDDDD" w:frame="1"/>
            <w:shd w:val="clear" w:color="auto" w:fill="FFFFFF"/>
          </w:rPr>
          <w:t>Iter</w:t>
        </w:r>
        <w:proofErr w:type="spellEnd"/>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替代</w:t>
        </w:r>
        <w:r w:rsidRPr="000C1E24">
          <w:rPr>
            <w:rFonts w:ascii="inherit" w:eastAsia="宋体" w:hAnsi="inherit" w:cs="宋体"/>
            <w:color w:val="222222"/>
            <w:kern w:val="0"/>
            <w:sz w:val="28"/>
            <w:szCs w:val="28"/>
          </w:rPr>
          <w:t> </w:t>
        </w:r>
        <w:proofErr w:type="spellStart"/>
        <w:r w:rsidRPr="000C1E24">
          <w:rPr>
            <w:rFonts w:ascii="Lucida Console" w:eastAsia="宋体" w:hAnsi="Lucida Console" w:cs="宋体"/>
            <w:color w:val="555555"/>
            <w:kern w:val="0"/>
            <w:sz w:val="22"/>
            <w:bdr w:val="single" w:sz="6" w:space="0" w:color="DDDDDD" w:frame="1"/>
            <w:shd w:val="clear" w:color="auto" w:fill="FFFFFF"/>
          </w:rPr>
          <w:t>Iterable</w:t>
        </w:r>
        <w:proofErr w:type="spellEnd"/>
        <w:r w:rsidRPr="000C1E24">
          <w:rPr>
            <w:rFonts w:ascii="inherit" w:eastAsia="宋体" w:hAnsi="inherit" w:cs="宋体"/>
            <w:color w:val="222222"/>
            <w:kern w:val="0"/>
            <w:sz w:val="28"/>
            <w:szCs w:val="28"/>
          </w:rPr>
          <w:t>，使用</w:t>
        </w:r>
        <w:r w:rsidRPr="000C1E24">
          <w:rPr>
            <w:rFonts w:ascii="inherit" w:eastAsia="宋体" w:hAnsi="inherit" w:cs="宋体"/>
            <w:color w:val="222222"/>
            <w:kern w:val="0"/>
            <w:sz w:val="28"/>
            <w:szCs w:val="28"/>
          </w:rPr>
          <w:t> </w:t>
        </w:r>
        <w:r w:rsidRPr="000C1E24">
          <w:rPr>
            <w:rFonts w:ascii="Lucida Console" w:eastAsia="宋体" w:hAnsi="Lucida Console" w:cs="宋体"/>
            <w:color w:val="555555"/>
            <w:kern w:val="0"/>
            <w:sz w:val="22"/>
            <w:bdr w:val="single" w:sz="6" w:space="0" w:color="DDDDDD" w:frame="1"/>
            <w:shd w:val="clear" w:color="auto" w:fill="FFFFFF"/>
          </w:rPr>
          <w:t>BQ</w:t>
        </w:r>
        <w:r w:rsidRPr="000C1E24">
          <w:rPr>
            <w:rFonts w:ascii="inherit" w:eastAsia="宋体" w:hAnsi="inherit" w:cs="宋体"/>
            <w:color w:val="222222"/>
            <w:kern w:val="0"/>
            <w:sz w:val="28"/>
            <w:szCs w:val="28"/>
          </w:rPr>
          <w:t> </w:t>
        </w:r>
        <w:r w:rsidRPr="000C1E24">
          <w:rPr>
            <w:rFonts w:ascii="inherit" w:eastAsia="宋体" w:hAnsi="inherit" w:cs="宋体"/>
            <w:color w:val="222222"/>
            <w:kern w:val="0"/>
            <w:sz w:val="28"/>
            <w:szCs w:val="28"/>
          </w:rPr>
          <w:t>替代</w:t>
        </w:r>
        <w:r w:rsidRPr="000C1E24">
          <w:rPr>
            <w:rFonts w:ascii="inherit" w:eastAsia="宋体" w:hAnsi="inherit" w:cs="宋体"/>
            <w:color w:val="222222"/>
            <w:kern w:val="0"/>
            <w:sz w:val="28"/>
            <w:szCs w:val="28"/>
          </w:rPr>
          <w:t> </w:t>
        </w:r>
        <w:proofErr w:type="spellStart"/>
        <w:r w:rsidRPr="000C1E24">
          <w:rPr>
            <w:rFonts w:ascii="Lucida Console" w:eastAsia="宋体" w:hAnsi="Lucida Console" w:cs="宋体"/>
            <w:color w:val="555555"/>
            <w:kern w:val="0"/>
            <w:sz w:val="22"/>
            <w:bdr w:val="single" w:sz="6" w:space="0" w:color="DDDDDD" w:frame="1"/>
            <w:shd w:val="clear" w:color="auto" w:fill="FFFFFF"/>
          </w:rPr>
          <w:t>BlockingQueue</w:t>
        </w:r>
        <w:proofErr w:type="spellEnd"/>
        <w:r w:rsidRPr="000C1E24">
          <w:rPr>
            <w:rFonts w:ascii="inherit" w:eastAsia="宋体" w:hAnsi="inherit" w:cs="宋体"/>
            <w:color w:val="222222"/>
            <w:kern w:val="0"/>
            <w:sz w:val="28"/>
            <w:szCs w:val="28"/>
          </w:rPr>
          <w:t>。（此法尤其适合于</w:t>
        </w:r>
        <w:r w:rsidRPr="000C1E24">
          <w:rPr>
            <w:rFonts w:ascii="inherit" w:eastAsia="宋体" w:hAnsi="inherit" w:cs="宋体"/>
            <w:color w:val="222222"/>
            <w:kern w:val="0"/>
            <w:sz w:val="28"/>
            <w:szCs w:val="28"/>
          </w:rPr>
          <w:t xml:space="preserve"> Java –_–#</w:t>
        </w:r>
        <w:r w:rsidRPr="000C1E24">
          <w:rPr>
            <w:rFonts w:ascii="inherit" w:eastAsia="宋体" w:hAnsi="inherit" w:cs="宋体"/>
            <w:color w:val="222222"/>
            <w:kern w:val="0"/>
            <w:sz w:val="28"/>
            <w:szCs w:val="28"/>
          </w:rPr>
          <w:t>）</w:t>
        </w:r>
      </w:ins>
    </w:p>
    <w:p w:rsidR="000C1E24" w:rsidRPr="000C1E24" w:rsidRDefault="000C1E24" w:rsidP="000C1E24">
      <w:pPr>
        <w:widowControl/>
        <w:numPr>
          <w:ilvl w:val="0"/>
          <w:numId w:val="16"/>
        </w:numPr>
        <w:shd w:val="clear" w:color="auto" w:fill="F8F8F8"/>
        <w:spacing w:line="414" w:lineRule="atLeast"/>
        <w:ind w:left="0"/>
        <w:jc w:val="left"/>
        <w:textAlignment w:val="baseline"/>
        <w:rPr>
          <w:ins w:id="253" w:author="Unknown"/>
          <w:rFonts w:ascii="inherit" w:eastAsia="宋体" w:hAnsi="inherit" w:cs="宋体"/>
          <w:color w:val="222222"/>
          <w:kern w:val="0"/>
          <w:sz w:val="28"/>
          <w:szCs w:val="28"/>
        </w:rPr>
      </w:pPr>
      <w:ins w:id="254" w:author="Unknown">
        <w:r w:rsidRPr="000C1E24">
          <w:rPr>
            <w:rFonts w:ascii="inherit" w:eastAsia="宋体" w:hAnsi="inherit" w:cs="宋体"/>
            <w:color w:val="222222"/>
            <w:kern w:val="0"/>
            <w:sz w:val="28"/>
            <w:szCs w:val="28"/>
          </w:rPr>
          <w:t>至少留一行半行宽</w:t>
        </w:r>
      </w:ins>
    </w:p>
    <w:p w:rsidR="000C1E24" w:rsidRPr="000C1E24" w:rsidRDefault="000C1E24" w:rsidP="000C1E24">
      <w:pPr>
        <w:widowControl/>
        <w:shd w:val="clear" w:color="auto" w:fill="F8F8F8"/>
        <w:spacing w:after="360" w:line="414" w:lineRule="atLeast"/>
        <w:jc w:val="left"/>
        <w:textAlignment w:val="baseline"/>
        <w:rPr>
          <w:ins w:id="255" w:author="Unknown"/>
          <w:rFonts w:ascii="inherit" w:eastAsia="宋体" w:hAnsi="inherit" w:cs="宋体"/>
          <w:color w:val="222222"/>
          <w:kern w:val="0"/>
          <w:sz w:val="28"/>
          <w:szCs w:val="28"/>
        </w:rPr>
      </w:pPr>
      <w:ins w:id="256" w:author="Unknown">
        <w:r w:rsidRPr="000C1E24">
          <w:rPr>
            <w:rFonts w:ascii="inherit" w:eastAsia="宋体" w:hAnsi="inherit" w:cs="宋体"/>
            <w:color w:val="222222"/>
            <w:kern w:val="0"/>
            <w:sz w:val="28"/>
            <w:szCs w:val="28"/>
          </w:rPr>
          <w:t>出于紧张或疏忽，一般面试者在白板编程时会犯下各种小错误，例如忘了某个判断条件或是漏了某条语句，空余的行宽可以帮助面试者快速修改代码，使得白板上的代码不至于一团糟。</w:t>
        </w:r>
      </w:ins>
    </w:p>
    <w:p w:rsidR="000C1E24" w:rsidRPr="000C1E24" w:rsidRDefault="000C1E24" w:rsidP="000C1E24">
      <w:pPr>
        <w:widowControl/>
        <w:shd w:val="clear" w:color="auto" w:fill="F8F8F8"/>
        <w:spacing w:line="414" w:lineRule="atLeast"/>
        <w:jc w:val="left"/>
        <w:textAlignment w:val="baseline"/>
        <w:rPr>
          <w:ins w:id="257" w:author="Unknown"/>
          <w:rFonts w:ascii="inherit" w:eastAsia="宋体" w:hAnsi="inherit" w:cs="宋体"/>
          <w:color w:val="222222"/>
          <w:kern w:val="0"/>
          <w:sz w:val="28"/>
          <w:szCs w:val="28"/>
        </w:rPr>
      </w:pPr>
      <w:ins w:id="258" w:author="Unknown">
        <w:r w:rsidRPr="000C1E24">
          <w:rPr>
            <w:rFonts w:ascii="inherit" w:eastAsia="宋体" w:hAnsi="inherit" w:cs="宋体"/>
            <w:color w:val="222222"/>
            <w:kern w:val="0"/>
            <w:sz w:val="28"/>
            <w:szCs w:val="28"/>
          </w:rPr>
          <w:t>这就延伸出了另一个问题，如果使用大行宽，那么白板写不下怎么办？一些面试者聪明的解决了这个问题：</w:t>
        </w:r>
        <w:r w:rsidRPr="000C1E24">
          <w:rPr>
            <w:rFonts w:ascii="inherit" w:eastAsia="宋体" w:hAnsi="inherit" w:cs="宋体"/>
            <w:b/>
            <w:bCs/>
            <w:color w:val="222222"/>
            <w:kern w:val="0"/>
            <w:sz w:val="28"/>
            <w:szCs w:val="28"/>
            <w:bdr w:val="none" w:sz="0" w:space="0" w:color="auto" w:frame="1"/>
          </w:rPr>
          <w:t>他们在面试时会自带一根细笔迹的水笔，专门用于白板编程。</w:t>
        </w:r>
      </w:ins>
    </w:p>
    <w:p w:rsidR="000C1E24" w:rsidRPr="000C1E24" w:rsidRDefault="000C1E24" w:rsidP="000C1E24">
      <w:pPr>
        <w:widowControl/>
        <w:shd w:val="clear" w:color="auto" w:fill="F8F8F8"/>
        <w:spacing w:line="414" w:lineRule="atLeast"/>
        <w:jc w:val="left"/>
        <w:textAlignment w:val="baseline"/>
        <w:rPr>
          <w:ins w:id="259" w:author="Unknown"/>
          <w:rFonts w:ascii="inherit" w:eastAsia="宋体" w:hAnsi="inherit" w:cs="宋体"/>
          <w:color w:val="222222"/>
          <w:kern w:val="0"/>
          <w:sz w:val="28"/>
          <w:szCs w:val="28"/>
        </w:rPr>
      </w:pPr>
      <w:ins w:id="260" w:author="Unknown">
        <w:r w:rsidRPr="000C1E24">
          <w:rPr>
            <w:rFonts w:ascii="inherit" w:eastAsia="宋体" w:hAnsi="inherit" w:cs="宋体"/>
            <w:b/>
            <w:bCs/>
            <w:color w:val="222222"/>
            <w:kern w:val="0"/>
            <w:sz w:val="28"/>
            <w:szCs w:val="28"/>
            <w:bdr w:val="none" w:sz="0" w:space="0" w:color="auto" w:frame="1"/>
          </w:rPr>
          <w:t>不会做怎么办</w:t>
        </w:r>
      </w:ins>
    </w:p>
    <w:p w:rsidR="000C1E24" w:rsidRPr="000C1E24" w:rsidRDefault="000C1E24" w:rsidP="000C1E24">
      <w:pPr>
        <w:widowControl/>
        <w:shd w:val="clear" w:color="auto" w:fill="F8F8F8"/>
        <w:spacing w:after="360" w:line="414" w:lineRule="atLeast"/>
        <w:jc w:val="left"/>
        <w:textAlignment w:val="baseline"/>
        <w:rPr>
          <w:ins w:id="261" w:author="Unknown"/>
          <w:rFonts w:ascii="inherit" w:eastAsia="宋体" w:hAnsi="inherit" w:cs="宋体"/>
          <w:color w:val="222222"/>
          <w:kern w:val="0"/>
          <w:sz w:val="28"/>
          <w:szCs w:val="28"/>
        </w:rPr>
      </w:pPr>
      <w:ins w:id="262" w:author="Unknown">
        <w:r w:rsidRPr="000C1E24">
          <w:rPr>
            <w:rFonts w:ascii="inherit" w:eastAsia="宋体" w:hAnsi="inherit" w:cs="宋体"/>
            <w:color w:val="222222"/>
            <w:kern w:val="0"/>
            <w:sz w:val="28"/>
            <w:szCs w:val="28"/>
          </w:rPr>
          <w:t>相信大多数面试者都碰到过面试题不会做的情况，这里说说我自己的对策：</w:t>
        </w:r>
      </w:ins>
    </w:p>
    <w:p w:rsidR="000C1E24" w:rsidRPr="000C1E24" w:rsidRDefault="000C1E24" w:rsidP="000C1E24">
      <w:pPr>
        <w:widowControl/>
        <w:numPr>
          <w:ilvl w:val="0"/>
          <w:numId w:val="17"/>
        </w:numPr>
        <w:shd w:val="clear" w:color="auto" w:fill="F8F8F8"/>
        <w:spacing w:line="414" w:lineRule="atLeast"/>
        <w:ind w:left="0"/>
        <w:jc w:val="left"/>
        <w:textAlignment w:val="baseline"/>
        <w:rPr>
          <w:ins w:id="263" w:author="Unknown"/>
          <w:rFonts w:ascii="inherit" w:eastAsia="宋体" w:hAnsi="inherit" w:cs="宋体"/>
          <w:color w:val="222222"/>
          <w:kern w:val="0"/>
          <w:sz w:val="28"/>
          <w:szCs w:val="28"/>
        </w:rPr>
      </w:pPr>
      <w:ins w:id="264" w:author="Unknown">
        <w:r w:rsidRPr="000C1E24">
          <w:rPr>
            <w:rFonts w:ascii="inherit" w:eastAsia="宋体" w:hAnsi="inherit" w:cs="宋体"/>
            <w:color w:val="222222"/>
            <w:kern w:val="0"/>
            <w:sz w:val="28"/>
            <w:szCs w:val="28"/>
          </w:rPr>
          <w:t>至少先给出一个暴力（</w:t>
        </w:r>
        <w:r w:rsidRPr="000C1E24">
          <w:rPr>
            <w:rFonts w:ascii="inherit" w:eastAsia="宋体" w:hAnsi="inherit" w:cs="宋体"/>
            <w:color w:val="222222"/>
            <w:kern w:val="0"/>
            <w:sz w:val="28"/>
            <w:szCs w:val="28"/>
          </w:rPr>
          <w:t>Brute force</w:t>
        </w:r>
        <w:r w:rsidRPr="000C1E24">
          <w:rPr>
            <w:rFonts w:ascii="inherit" w:eastAsia="宋体" w:hAnsi="inherit" w:cs="宋体"/>
            <w:color w:val="222222"/>
            <w:kern w:val="0"/>
            <w:sz w:val="28"/>
            <w:szCs w:val="28"/>
          </w:rPr>
          <w:t>）解法</w:t>
        </w:r>
      </w:ins>
    </w:p>
    <w:p w:rsidR="000C1E24" w:rsidRPr="000C1E24" w:rsidRDefault="000C1E24" w:rsidP="000C1E24">
      <w:pPr>
        <w:widowControl/>
        <w:numPr>
          <w:ilvl w:val="0"/>
          <w:numId w:val="17"/>
        </w:numPr>
        <w:shd w:val="clear" w:color="auto" w:fill="F8F8F8"/>
        <w:spacing w:line="414" w:lineRule="atLeast"/>
        <w:ind w:left="0"/>
        <w:jc w:val="left"/>
        <w:textAlignment w:val="baseline"/>
        <w:rPr>
          <w:ins w:id="265" w:author="Unknown"/>
          <w:rFonts w:ascii="inherit" w:eastAsia="宋体" w:hAnsi="inherit" w:cs="宋体"/>
          <w:color w:val="222222"/>
          <w:kern w:val="0"/>
          <w:sz w:val="28"/>
          <w:szCs w:val="28"/>
        </w:rPr>
      </w:pPr>
      <w:ins w:id="266" w:author="Unknown">
        <w:r w:rsidRPr="000C1E24">
          <w:rPr>
            <w:rFonts w:ascii="inherit" w:eastAsia="宋体" w:hAnsi="inherit" w:cs="宋体"/>
            <w:color w:val="222222"/>
            <w:kern w:val="0"/>
            <w:sz w:val="28"/>
            <w:szCs w:val="28"/>
          </w:rPr>
          <w:t>寻找合适的数据结构（例如栈</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队列</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树</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堆</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图）和算法（例如分治</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回溯</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动态规划</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贪婪）</w:t>
        </w:r>
      </w:ins>
    </w:p>
    <w:p w:rsidR="000C1E24" w:rsidRPr="000C1E24" w:rsidRDefault="000C1E24" w:rsidP="000C1E24">
      <w:pPr>
        <w:widowControl/>
        <w:numPr>
          <w:ilvl w:val="0"/>
          <w:numId w:val="17"/>
        </w:numPr>
        <w:shd w:val="clear" w:color="auto" w:fill="F8F8F8"/>
        <w:spacing w:line="414" w:lineRule="atLeast"/>
        <w:ind w:left="0"/>
        <w:jc w:val="left"/>
        <w:textAlignment w:val="baseline"/>
        <w:rPr>
          <w:ins w:id="267" w:author="Unknown"/>
          <w:rFonts w:ascii="inherit" w:eastAsia="宋体" w:hAnsi="inherit" w:cs="宋体"/>
          <w:color w:val="222222"/>
          <w:kern w:val="0"/>
          <w:sz w:val="28"/>
          <w:szCs w:val="28"/>
        </w:rPr>
      </w:pPr>
      <w:ins w:id="268" w:author="Unknown">
        <w:r w:rsidRPr="000C1E24">
          <w:rPr>
            <w:rFonts w:ascii="inherit" w:eastAsia="宋体" w:hAnsi="inherit" w:cs="宋体"/>
            <w:color w:val="222222"/>
            <w:kern w:val="0"/>
            <w:sz w:val="28"/>
            <w:szCs w:val="28"/>
          </w:rPr>
          <w:t>从小数据集开始尝试</w:t>
        </w:r>
      </w:ins>
    </w:p>
    <w:p w:rsidR="000C1E24" w:rsidRPr="000C1E24" w:rsidRDefault="000C1E24" w:rsidP="000C1E24">
      <w:pPr>
        <w:widowControl/>
        <w:numPr>
          <w:ilvl w:val="0"/>
          <w:numId w:val="17"/>
        </w:numPr>
        <w:shd w:val="clear" w:color="auto" w:fill="F8F8F8"/>
        <w:spacing w:line="414" w:lineRule="atLeast"/>
        <w:ind w:left="0"/>
        <w:jc w:val="left"/>
        <w:textAlignment w:val="baseline"/>
        <w:rPr>
          <w:ins w:id="269" w:author="Unknown"/>
          <w:rFonts w:ascii="inherit" w:eastAsia="宋体" w:hAnsi="inherit" w:cs="宋体"/>
          <w:color w:val="222222"/>
          <w:kern w:val="0"/>
          <w:sz w:val="28"/>
          <w:szCs w:val="28"/>
        </w:rPr>
      </w:pPr>
      <w:ins w:id="270" w:author="Unknown">
        <w:r w:rsidRPr="000C1E24">
          <w:rPr>
            <w:rFonts w:ascii="inherit" w:eastAsia="宋体" w:hAnsi="inherit" w:cs="宋体"/>
            <w:color w:val="222222"/>
            <w:kern w:val="0"/>
            <w:sz w:val="28"/>
            <w:szCs w:val="28"/>
          </w:rPr>
          <w:t>如果还是没有头绪，重新考虑题目的前条件，思考是否漏掉了条件（或是隐含的条件）</w:t>
        </w:r>
      </w:ins>
    </w:p>
    <w:p w:rsidR="000C1E24" w:rsidRPr="000C1E24" w:rsidRDefault="000C1E24" w:rsidP="000C1E24">
      <w:pPr>
        <w:widowControl/>
        <w:numPr>
          <w:ilvl w:val="0"/>
          <w:numId w:val="17"/>
        </w:numPr>
        <w:shd w:val="clear" w:color="auto" w:fill="F8F8F8"/>
        <w:spacing w:line="414" w:lineRule="atLeast"/>
        <w:ind w:left="0"/>
        <w:jc w:val="left"/>
        <w:textAlignment w:val="baseline"/>
        <w:rPr>
          <w:ins w:id="271" w:author="Unknown"/>
          <w:rFonts w:ascii="inherit" w:eastAsia="宋体" w:hAnsi="inherit" w:cs="宋体"/>
          <w:color w:val="222222"/>
          <w:kern w:val="0"/>
          <w:sz w:val="28"/>
          <w:szCs w:val="28"/>
        </w:rPr>
      </w:pPr>
      <w:ins w:id="272" w:author="Unknown">
        <w:r w:rsidRPr="000C1E24">
          <w:rPr>
            <w:rFonts w:ascii="inherit" w:eastAsia="宋体" w:hAnsi="inherit" w:cs="宋体"/>
            <w:color w:val="222222"/>
            <w:kern w:val="0"/>
            <w:sz w:val="28"/>
            <w:szCs w:val="28"/>
          </w:rPr>
          <w:lastRenderedPageBreak/>
          <w:t>如果</w:t>
        </w:r>
        <w:r w:rsidRPr="000C1E24">
          <w:rPr>
            <w:rFonts w:ascii="inherit" w:eastAsia="宋体" w:hAnsi="inherit" w:cs="宋体"/>
            <w:color w:val="222222"/>
            <w:kern w:val="0"/>
            <w:sz w:val="28"/>
            <w:szCs w:val="28"/>
          </w:rPr>
          <w:t xml:space="preserve"> 3 </w:t>
        </w:r>
        <w:r w:rsidRPr="000C1E24">
          <w:rPr>
            <w:rFonts w:ascii="inherit" w:eastAsia="宋体" w:hAnsi="inherit" w:cs="宋体"/>
            <w:color w:val="222222"/>
            <w:kern w:val="0"/>
            <w:sz w:val="28"/>
            <w:szCs w:val="28"/>
          </w:rPr>
          <w:t>分钟过后还是没有任何思路，请求面试官提示，不要觉得不好意思</w:t>
        </w:r>
        <w:r w:rsidRPr="000C1E24">
          <w:rPr>
            <w:rFonts w:ascii="inherit" w:eastAsia="宋体" w:hAnsi="inherit" w:cs="宋体"/>
            <w:color w:val="222222"/>
            <w:kern w:val="0"/>
            <w:sz w:val="28"/>
            <w:szCs w:val="28"/>
          </w:rPr>
          <w:t>——</w:t>
        </w:r>
        <w:r w:rsidRPr="000C1E24">
          <w:rPr>
            <w:rFonts w:ascii="inherit" w:eastAsia="宋体" w:hAnsi="inherit" w:cs="宋体"/>
            <w:color w:val="222222"/>
            <w:kern w:val="0"/>
            <w:sz w:val="28"/>
            <w:szCs w:val="28"/>
          </w:rPr>
          <w:t>经过提示给出答案远强于没有答案</w:t>
        </w:r>
      </w:ins>
    </w:p>
    <w:p w:rsidR="000C1E24" w:rsidRPr="000C1E24" w:rsidRDefault="000C1E24" w:rsidP="000C1E24">
      <w:pPr>
        <w:widowControl/>
        <w:shd w:val="clear" w:color="auto" w:fill="F8F8F8"/>
        <w:spacing w:after="240" w:line="414" w:lineRule="atLeast"/>
        <w:jc w:val="left"/>
        <w:textAlignment w:val="baseline"/>
        <w:outlineLvl w:val="3"/>
        <w:rPr>
          <w:ins w:id="273" w:author="Unknown"/>
          <w:rFonts w:ascii="Georgia" w:eastAsia="宋体" w:hAnsi="Georgia" w:cs="宋体"/>
          <w:b/>
          <w:bCs/>
          <w:color w:val="222222"/>
          <w:kern w:val="0"/>
          <w:sz w:val="28"/>
          <w:szCs w:val="28"/>
        </w:rPr>
      </w:pPr>
      <w:ins w:id="274" w:author="Unknown">
        <w:r w:rsidRPr="000C1E24">
          <w:rPr>
            <w:rFonts w:ascii="Georgia" w:eastAsia="宋体" w:hAnsi="Georgia" w:cs="宋体"/>
            <w:b/>
            <w:bCs/>
            <w:color w:val="222222"/>
            <w:kern w:val="0"/>
            <w:sz w:val="28"/>
            <w:szCs w:val="28"/>
          </w:rPr>
          <w:t>面试后</w:t>
        </w:r>
      </w:ins>
    </w:p>
    <w:p w:rsidR="000C1E24" w:rsidRPr="000C1E24" w:rsidRDefault="000C1E24" w:rsidP="000C1E24">
      <w:pPr>
        <w:widowControl/>
        <w:shd w:val="clear" w:color="auto" w:fill="F8F8F8"/>
        <w:spacing w:after="360" w:line="414" w:lineRule="atLeast"/>
        <w:jc w:val="left"/>
        <w:textAlignment w:val="baseline"/>
        <w:rPr>
          <w:ins w:id="275" w:author="Unknown"/>
          <w:rFonts w:ascii="inherit" w:eastAsia="宋体" w:hAnsi="inherit" w:cs="宋体"/>
          <w:color w:val="222222"/>
          <w:kern w:val="0"/>
          <w:sz w:val="28"/>
          <w:szCs w:val="28"/>
        </w:rPr>
      </w:pPr>
      <w:ins w:id="276" w:author="Unknown">
        <w:r w:rsidRPr="000C1E24">
          <w:rPr>
            <w:rFonts w:ascii="inherit" w:eastAsia="宋体" w:hAnsi="inherit" w:cs="宋体"/>
            <w:color w:val="222222"/>
            <w:kern w:val="0"/>
            <w:sz w:val="28"/>
            <w:szCs w:val="28"/>
          </w:rPr>
          <w:t>个人不建议面试者在面试之后把题目发到网上，很多公司在面试前都会和面试者打招呼，有的会签订</w:t>
        </w:r>
        <w:r w:rsidRPr="000C1E24">
          <w:rPr>
            <w:rFonts w:ascii="inherit" w:eastAsia="宋体" w:hAnsi="inherit" w:cs="宋体"/>
            <w:color w:val="222222"/>
            <w:kern w:val="0"/>
            <w:sz w:val="28"/>
            <w:szCs w:val="28"/>
          </w:rPr>
          <w:t xml:space="preserve"> NDA</w:t>
        </w:r>
        <w:r w:rsidRPr="000C1E24">
          <w:rPr>
            <w:rFonts w:ascii="inherit" w:eastAsia="宋体" w:hAnsi="inherit" w:cs="宋体"/>
            <w:color w:val="222222"/>
            <w:kern w:val="0"/>
            <w:sz w:val="28"/>
            <w:szCs w:val="28"/>
          </w:rPr>
          <w:t>（</w:t>
        </w:r>
        <w:proofErr w:type="spellStart"/>
        <w:r w:rsidRPr="000C1E24">
          <w:rPr>
            <w:rFonts w:ascii="inherit" w:eastAsia="宋体" w:hAnsi="inherit" w:cs="宋体"/>
            <w:color w:val="222222"/>
            <w:kern w:val="0"/>
            <w:sz w:val="28"/>
            <w:szCs w:val="28"/>
          </w:rPr>
          <w:t>Non Disclosure</w:t>
        </w:r>
        <w:proofErr w:type="spellEnd"/>
        <w:r w:rsidRPr="000C1E24">
          <w:rPr>
            <w:rFonts w:ascii="inherit" w:eastAsia="宋体" w:hAnsi="inherit" w:cs="宋体"/>
            <w:color w:val="222222"/>
            <w:kern w:val="0"/>
            <w:sz w:val="28"/>
            <w:szCs w:val="28"/>
          </w:rPr>
          <w:t xml:space="preserve"> Agreement</w:t>
        </w:r>
        <w:r w:rsidRPr="000C1E24">
          <w:rPr>
            <w:rFonts w:ascii="inherit" w:eastAsia="宋体" w:hAnsi="inherit" w:cs="宋体"/>
            <w:color w:val="222222"/>
            <w:kern w:val="0"/>
            <w:sz w:val="28"/>
            <w:szCs w:val="28"/>
          </w:rPr>
          <w:t>）条款以确保面试者不会泄露面试题目。尽管他们很少真的去查，但如果被查到那绝对是得不偿失。</w:t>
        </w:r>
      </w:ins>
    </w:p>
    <w:p w:rsidR="000C1E24" w:rsidRPr="000C1E24" w:rsidRDefault="000C1E24" w:rsidP="000C1E24">
      <w:pPr>
        <w:widowControl/>
        <w:shd w:val="clear" w:color="auto" w:fill="F8F8F8"/>
        <w:spacing w:after="360" w:line="414" w:lineRule="atLeast"/>
        <w:jc w:val="left"/>
        <w:textAlignment w:val="baseline"/>
        <w:rPr>
          <w:ins w:id="277" w:author="Unknown"/>
          <w:rFonts w:ascii="inherit" w:eastAsia="宋体" w:hAnsi="inherit" w:cs="宋体"/>
          <w:color w:val="222222"/>
          <w:kern w:val="0"/>
          <w:sz w:val="28"/>
          <w:szCs w:val="28"/>
        </w:rPr>
      </w:pPr>
      <w:ins w:id="278" w:author="Unknown">
        <w:r w:rsidRPr="000C1E24">
          <w:rPr>
            <w:rFonts w:ascii="inherit" w:eastAsia="宋体" w:hAnsi="inherit" w:cs="宋体"/>
            <w:color w:val="222222"/>
            <w:kern w:val="0"/>
            <w:sz w:val="28"/>
            <w:szCs w:val="28"/>
          </w:rPr>
          <w:t>我自己在面试之后会把面试中的编程题目动手写一遍（除非题目过于简单不值得），这样既能够验证自己写的代码，也可以保证自己不会在同一个地方摔倒两次。</w:t>
        </w:r>
      </w:ins>
    </w:p>
    <w:p w:rsidR="000C1E24" w:rsidRPr="000C1E24" w:rsidRDefault="000C1E24" w:rsidP="000C1E24">
      <w:pPr>
        <w:widowControl/>
        <w:shd w:val="clear" w:color="auto" w:fill="F8F8F8"/>
        <w:spacing w:after="240" w:line="414" w:lineRule="atLeast"/>
        <w:jc w:val="left"/>
        <w:textAlignment w:val="baseline"/>
        <w:outlineLvl w:val="1"/>
        <w:rPr>
          <w:ins w:id="279" w:author="Unknown"/>
          <w:rFonts w:ascii="Georgia" w:eastAsia="宋体" w:hAnsi="Georgia" w:cs="宋体"/>
          <w:b/>
          <w:bCs/>
          <w:color w:val="222222"/>
          <w:kern w:val="0"/>
          <w:sz w:val="42"/>
          <w:szCs w:val="42"/>
        </w:rPr>
      </w:pPr>
      <w:ins w:id="280" w:author="Unknown">
        <w:r w:rsidRPr="000C1E24">
          <w:rPr>
            <w:rFonts w:ascii="Georgia" w:eastAsia="宋体" w:hAnsi="Georgia" w:cs="宋体"/>
            <w:b/>
            <w:bCs/>
            <w:color w:val="222222"/>
            <w:kern w:val="0"/>
            <w:sz w:val="42"/>
            <w:szCs w:val="42"/>
          </w:rPr>
          <w:t>参考</w:t>
        </w:r>
      </w:ins>
    </w:p>
    <w:p w:rsidR="000C1E24" w:rsidRPr="000C1E24" w:rsidRDefault="000C1E24" w:rsidP="000C1E24">
      <w:pPr>
        <w:widowControl/>
        <w:shd w:val="clear" w:color="auto" w:fill="F8F8F8"/>
        <w:spacing w:line="414" w:lineRule="atLeast"/>
        <w:jc w:val="left"/>
        <w:textAlignment w:val="baseline"/>
        <w:rPr>
          <w:ins w:id="281" w:author="Unknown"/>
          <w:rFonts w:ascii="inherit" w:eastAsia="宋体" w:hAnsi="inherit" w:cs="宋体"/>
          <w:color w:val="222222"/>
          <w:kern w:val="0"/>
          <w:sz w:val="28"/>
          <w:szCs w:val="28"/>
        </w:rPr>
      </w:pPr>
      <w:ins w:id="282" w:author="Unknown">
        <w:r w:rsidRPr="000C1E24">
          <w:rPr>
            <w:rFonts w:ascii="inherit" w:eastAsia="宋体" w:hAnsi="inherit" w:cs="宋体"/>
            <w:b/>
            <w:bCs/>
            <w:color w:val="222222"/>
            <w:kern w:val="0"/>
            <w:sz w:val="28"/>
            <w:szCs w:val="28"/>
            <w:bdr w:val="none" w:sz="0" w:space="0" w:color="auto" w:frame="1"/>
          </w:rPr>
          <w:t>书籍</w:t>
        </w:r>
      </w:ins>
    </w:p>
    <w:p w:rsidR="000C1E24" w:rsidRPr="000C1E24" w:rsidRDefault="000C1E24" w:rsidP="000C1E24">
      <w:pPr>
        <w:widowControl/>
        <w:numPr>
          <w:ilvl w:val="0"/>
          <w:numId w:val="18"/>
        </w:numPr>
        <w:shd w:val="clear" w:color="auto" w:fill="F8F8F8"/>
        <w:spacing w:line="414" w:lineRule="atLeast"/>
        <w:ind w:left="0"/>
        <w:jc w:val="left"/>
        <w:textAlignment w:val="baseline"/>
        <w:rPr>
          <w:ins w:id="283" w:author="Unknown"/>
          <w:rFonts w:ascii="inherit" w:eastAsia="宋体" w:hAnsi="inherit" w:cs="宋体"/>
          <w:color w:val="222222"/>
          <w:kern w:val="0"/>
          <w:sz w:val="28"/>
          <w:szCs w:val="28"/>
        </w:rPr>
      </w:pPr>
      <w:ins w:id="284" w:author="Unknown">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"http://www.amazon.com/Elements-Programming-Interviews-Insiders-Guide/dp/1479274836"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Elements of Programming Interviews: The Insiders’ Guide</w:t>
        </w:r>
        <w:r w:rsidRPr="000C1E24">
          <w:rPr>
            <w:rFonts w:ascii="inherit" w:eastAsia="宋体" w:hAnsi="inherit" w:cs="宋体" w:hint="eastAsia"/>
            <w:color w:val="222222"/>
            <w:kern w:val="0"/>
            <w:sz w:val="28"/>
            <w:szCs w:val="28"/>
          </w:rPr>
          <w:fldChar w:fldCharType="end"/>
        </w:r>
      </w:ins>
    </w:p>
    <w:p w:rsidR="000C1E24" w:rsidRPr="000C1E24" w:rsidRDefault="000C1E24" w:rsidP="000C1E24">
      <w:pPr>
        <w:widowControl/>
        <w:numPr>
          <w:ilvl w:val="0"/>
          <w:numId w:val="18"/>
        </w:numPr>
        <w:shd w:val="clear" w:color="auto" w:fill="F8F8F8"/>
        <w:spacing w:line="414" w:lineRule="atLeast"/>
        <w:ind w:left="0"/>
        <w:jc w:val="left"/>
        <w:textAlignment w:val="baseline"/>
        <w:rPr>
          <w:ins w:id="285" w:author="Unknown"/>
          <w:rFonts w:ascii="inherit" w:eastAsia="宋体" w:hAnsi="inherit" w:cs="宋体"/>
          <w:color w:val="222222"/>
          <w:kern w:val="0"/>
          <w:sz w:val="28"/>
          <w:szCs w:val="28"/>
        </w:rPr>
      </w:pPr>
      <w:ins w:id="286" w:author="Unknown">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"http://www.amazon.cn/gp/product/B006P7V73G/ref=as_li_ss_tl?ie=UTF8&amp;camp=536&amp;tag=lucida-23&amp;creativeASIN=B006P7V73G&amp;linkCode=as2&amp;creative=3132"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编程原本</w:t>
        </w:r>
        <w:r w:rsidRPr="000C1E24">
          <w:rPr>
            <w:rFonts w:ascii="inherit" w:eastAsia="宋体" w:hAnsi="inherit" w:cs="宋体" w:hint="eastAsia"/>
            <w:color w:val="222222"/>
            <w:kern w:val="0"/>
            <w:sz w:val="28"/>
            <w:szCs w:val="28"/>
          </w:rPr>
          <w:fldChar w:fldCharType="end"/>
        </w:r>
      </w:ins>
    </w:p>
    <w:p w:rsidR="000C1E24" w:rsidRPr="000C1E24" w:rsidRDefault="000C1E24" w:rsidP="000C1E24">
      <w:pPr>
        <w:widowControl/>
        <w:numPr>
          <w:ilvl w:val="0"/>
          <w:numId w:val="18"/>
        </w:numPr>
        <w:shd w:val="clear" w:color="auto" w:fill="F8F8F8"/>
        <w:spacing w:line="414" w:lineRule="atLeast"/>
        <w:ind w:left="0"/>
        <w:jc w:val="left"/>
        <w:textAlignment w:val="baseline"/>
        <w:rPr>
          <w:ins w:id="287" w:author="Unknown"/>
          <w:rFonts w:ascii="inherit" w:eastAsia="宋体" w:hAnsi="inherit" w:cs="宋体"/>
          <w:color w:val="222222"/>
          <w:kern w:val="0"/>
          <w:sz w:val="28"/>
          <w:szCs w:val="28"/>
        </w:rPr>
      </w:pPr>
      <w:ins w:id="288" w:author="Unknown">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"http://www.amazon.cn/gp/product/B00G8VOQOG/ref=as_li_ss_tl?ie=UTF8&amp;camp=536&amp;tag=lucida-23&amp;creativeASIN=B00G8VOQOG&amp;linkCode=as2&amp;creative=3132"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程序员面试金典（第</w:t>
        </w:r>
        <w:r w:rsidRPr="000C1E24">
          <w:rPr>
            <w:rFonts w:ascii="inherit" w:eastAsia="宋体" w:hAnsi="inherit" w:cs="宋体"/>
            <w:color w:val="751590"/>
            <w:kern w:val="0"/>
            <w:sz w:val="28"/>
            <w:szCs w:val="28"/>
            <w:u w:val="single"/>
            <w:bdr w:val="none" w:sz="0" w:space="0" w:color="auto" w:frame="1"/>
          </w:rPr>
          <w:t>5</w:t>
        </w:r>
        <w:r w:rsidRPr="000C1E24">
          <w:rPr>
            <w:rFonts w:ascii="inherit" w:eastAsia="宋体" w:hAnsi="inherit" w:cs="宋体"/>
            <w:color w:val="751590"/>
            <w:kern w:val="0"/>
            <w:sz w:val="28"/>
            <w:szCs w:val="28"/>
            <w:u w:val="single"/>
            <w:bdr w:val="none" w:sz="0" w:space="0" w:color="auto" w:frame="1"/>
          </w:rPr>
          <w:t>版）</w:t>
        </w:r>
        <w:r w:rsidRPr="000C1E24">
          <w:rPr>
            <w:rFonts w:ascii="inherit" w:eastAsia="宋体" w:hAnsi="inherit" w:cs="宋体" w:hint="eastAsia"/>
            <w:color w:val="222222"/>
            <w:kern w:val="0"/>
            <w:sz w:val="28"/>
            <w:szCs w:val="28"/>
          </w:rPr>
          <w:fldChar w:fldCharType="end"/>
        </w:r>
      </w:ins>
    </w:p>
    <w:p w:rsidR="000C1E24" w:rsidRPr="000C1E24" w:rsidRDefault="000C1E24" w:rsidP="000C1E24">
      <w:pPr>
        <w:widowControl/>
        <w:shd w:val="clear" w:color="auto" w:fill="F8F8F8"/>
        <w:spacing w:line="414" w:lineRule="atLeast"/>
        <w:jc w:val="left"/>
        <w:textAlignment w:val="baseline"/>
        <w:rPr>
          <w:ins w:id="289" w:author="Unknown"/>
          <w:rFonts w:ascii="inherit" w:eastAsia="宋体" w:hAnsi="inherit" w:cs="宋体"/>
          <w:color w:val="222222"/>
          <w:kern w:val="0"/>
          <w:sz w:val="28"/>
          <w:szCs w:val="28"/>
        </w:rPr>
      </w:pPr>
      <w:ins w:id="290" w:author="Unknown">
        <w:r w:rsidRPr="000C1E24">
          <w:rPr>
            <w:rFonts w:ascii="inherit" w:eastAsia="宋体" w:hAnsi="inherit" w:cs="宋体"/>
            <w:b/>
            <w:bCs/>
            <w:color w:val="222222"/>
            <w:kern w:val="0"/>
            <w:sz w:val="28"/>
            <w:szCs w:val="28"/>
            <w:bdr w:val="none" w:sz="0" w:space="0" w:color="auto" w:frame="1"/>
          </w:rPr>
          <w:t>文章</w:t>
        </w:r>
      </w:ins>
    </w:p>
    <w:p w:rsidR="000C1E24" w:rsidRPr="000C1E24" w:rsidRDefault="000C1E24" w:rsidP="000C1E24">
      <w:pPr>
        <w:widowControl/>
        <w:numPr>
          <w:ilvl w:val="0"/>
          <w:numId w:val="19"/>
        </w:numPr>
        <w:shd w:val="clear" w:color="auto" w:fill="F8F8F8"/>
        <w:spacing w:line="414" w:lineRule="atLeast"/>
        <w:ind w:left="0"/>
        <w:jc w:val="left"/>
        <w:textAlignment w:val="baseline"/>
        <w:rPr>
          <w:ins w:id="291" w:author="Unknown"/>
          <w:rFonts w:ascii="inherit" w:eastAsia="宋体" w:hAnsi="inherit" w:cs="宋体"/>
          <w:color w:val="222222"/>
          <w:kern w:val="0"/>
          <w:sz w:val="28"/>
          <w:szCs w:val="28"/>
        </w:rPr>
      </w:pPr>
      <w:ins w:id="292" w:author="Unknown">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"http://mindhacks.cn/2011/11/04/how-to-interview-a-person-for-two-years/"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怎样花两年时间去面试一个人</w:t>
        </w:r>
        <w:r w:rsidRPr="000C1E24">
          <w:rPr>
            <w:rFonts w:ascii="inherit" w:eastAsia="宋体" w:hAnsi="inherit" w:cs="宋体" w:hint="eastAsia"/>
            <w:color w:val="222222"/>
            <w:kern w:val="0"/>
            <w:sz w:val="28"/>
            <w:szCs w:val="28"/>
          </w:rPr>
          <w:fldChar w:fldCharType="end"/>
        </w:r>
      </w:ins>
    </w:p>
    <w:p w:rsidR="000C1E24" w:rsidRPr="000C1E24" w:rsidRDefault="000C1E24" w:rsidP="000C1E24">
      <w:pPr>
        <w:widowControl/>
        <w:numPr>
          <w:ilvl w:val="0"/>
          <w:numId w:val="19"/>
        </w:numPr>
        <w:shd w:val="clear" w:color="auto" w:fill="F8F8F8"/>
        <w:spacing w:line="414" w:lineRule="atLeast"/>
        <w:ind w:left="0"/>
        <w:jc w:val="left"/>
        <w:textAlignment w:val="baseline"/>
        <w:rPr>
          <w:ins w:id="293" w:author="Unknown"/>
          <w:rFonts w:ascii="inherit" w:eastAsia="宋体" w:hAnsi="inherit" w:cs="宋体"/>
          <w:color w:val="222222"/>
          <w:kern w:val="0"/>
          <w:sz w:val="28"/>
          <w:szCs w:val="28"/>
        </w:rPr>
      </w:pPr>
      <w:ins w:id="294" w:author="Unknown">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"http://product.hubspot.com/blog/5-whiteboard-coding-tips-for-interviews"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5 Whiteboard Coding Tips for Interviews</w:t>
        </w:r>
        <w:r w:rsidRPr="000C1E24">
          <w:rPr>
            <w:rFonts w:ascii="inherit" w:eastAsia="宋体" w:hAnsi="inherit" w:cs="宋体" w:hint="eastAsia"/>
            <w:color w:val="222222"/>
            <w:kern w:val="0"/>
            <w:sz w:val="28"/>
            <w:szCs w:val="28"/>
          </w:rPr>
          <w:fldChar w:fldCharType="end"/>
        </w:r>
      </w:ins>
    </w:p>
    <w:p w:rsidR="000C1E24" w:rsidRPr="000C1E24" w:rsidRDefault="000C1E24" w:rsidP="000C1E24">
      <w:pPr>
        <w:widowControl/>
        <w:numPr>
          <w:ilvl w:val="0"/>
          <w:numId w:val="19"/>
        </w:numPr>
        <w:shd w:val="clear" w:color="auto" w:fill="F8F8F8"/>
        <w:spacing w:line="414" w:lineRule="atLeast"/>
        <w:ind w:left="0"/>
        <w:jc w:val="left"/>
        <w:textAlignment w:val="baseline"/>
        <w:rPr>
          <w:ins w:id="295" w:author="Unknown"/>
          <w:rFonts w:ascii="inherit" w:eastAsia="宋体" w:hAnsi="inherit" w:cs="宋体"/>
          <w:color w:val="222222"/>
          <w:kern w:val="0"/>
          <w:sz w:val="28"/>
          <w:szCs w:val="28"/>
        </w:rPr>
      </w:pPr>
      <w:ins w:id="296" w:author="Unknown">
        <w:r w:rsidRPr="000C1E24">
          <w:rPr>
            <w:rFonts w:ascii="inherit" w:eastAsia="宋体" w:hAnsi="inherit" w:cs="宋体" w:hint="eastAsia"/>
            <w:color w:val="222222"/>
            <w:kern w:val="0"/>
            <w:sz w:val="28"/>
            <w:szCs w:val="28"/>
          </w:rPr>
          <w:fldChar w:fldCharType="begin"/>
        </w:r>
        <w:r w:rsidRPr="000C1E24">
          <w:rPr>
            <w:rFonts w:ascii="inherit" w:eastAsia="宋体" w:hAnsi="inherit" w:cs="宋体" w:hint="eastAsia"/>
            <w:color w:val="222222"/>
            <w:kern w:val="0"/>
            <w:sz w:val="28"/>
            <w:szCs w:val="28"/>
          </w:rPr>
          <w:instrText xml:space="preserve"> HYPERLINK "http://programmers.stackexchange.com/questions/119168/is-white-board-coding-inappropriate-during-interviews" </w:instrText>
        </w:r>
        <w:r w:rsidRPr="000C1E24">
          <w:rPr>
            <w:rFonts w:ascii="inherit" w:eastAsia="宋体" w:hAnsi="inherit" w:cs="宋体" w:hint="eastAsia"/>
            <w:color w:val="222222"/>
            <w:kern w:val="0"/>
            <w:sz w:val="28"/>
            <w:szCs w:val="28"/>
          </w:rPr>
          <w:fldChar w:fldCharType="separate"/>
        </w:r>
        <w:r w:rsidRPr="000C1E24">
          <w:rPr>
            <w:rFonts w:ascii="inherit" w:eastAsia="宋体" w:hAnsi="inherit" w:cs="宋体"/>
            <w:color w:val="751590"/>
            <w:kern w:val="0"/>
            <w:sz w:val="28"/>
            <w:szCs w:val="28"/>
            <w:u w:val="single"/>
            <w:bdr w:val="none" w:sz="0" w:space="0" w:color="auto" w:frame="1"/>
          </w:rPr>
          <w:t>Is “White-Board-Coding” inappropriate during interviews?</w:t>
        </w:r>
        <w:r w:rsidRPr="000C1E24">
          <w:rPr>
            <w:rFonts w:ascii="inherit" w:eastAsia="宋体" w:hAnsi="inherit" w:cs="宋体" w:hint="eastAsia"/>
            <w:color w:val="222222"/>
            <w:kern w:val="0"/>
            <w:sz w:val="28"/>
            <w:szCs w:val="28"/>
          </w:rPr>
          <w:fldChar w:fldCharType="end"/>
        </w:r>
      </w:ins>
    </w:p>
    <w:p w:rsidR="000349C8" w:rsidRPr="000C1E24" w:rsidRDefault="000C1E24" w:rsidP="000C1E24">
      <w:pPr>
        <w:widowControl/>
        <w:shd w:val="clear" w:color="auto" w:fill="F8F8F8"/>
        <w:spacing w:after="360" w:line="414" w:lineRule="atLeast"/>
        <w:jc w:val="left"/>
        <w:textAlignment w:val="baseline"/>
        <w:rPr>
          <w:rFonts w:ascii="inherit" w:eastAsia="宋体" w:hAnsi="inherit" w:cs="宋体"/>
          <w:color w:val="222222"/>
          <w:kern w:val="0"/>
          <w:sz w:val="28"/>
          <w:szCs w:val="28"/>
        </w:rPr>
      </w:pPr>
      <w:ins w:id="297" w:author="Unknown">
        <w:r w:rsidRPr="000C1E24">
          <w:rPr>
            <w:rFonts w:ascii="inherit" w:eastAsia="宋体" w:hAnsi="inherit" w:cs="宋体"/>
            <w:color w:val="222222"/>
            <w:kern w:val="0"/>
            <w:sz w:val="28"/>
            <w:szCs w:val="28"/>
          </w:rPr>
          <w:t>以上。</w:t>
        </w:r>
      </w:ins>
      <w:bookmarkStart w:id="298" w:name="_GoBack"/>
      <w:bookmarkEnd w:id="298"/>
    </w:p>
    <w:sectPr w:rsidR="000349C8" w:rsidRPr="000C1E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7B8A"/>
    <w:multiLevelType w:val="multilevel"/>
    <w:tmpl w:val="451A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BB52D5"/>
    <w:multiLevelType w:val="multilevel"/>
    <w:tmpl w:val="DC0C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1F4F82"/>
    <w:multiLevelType w:val="multilevel"/>
    <w:tmpl w:val="F73C4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12389D"/>
    <w:multiLevelType w:val="multilevel"/>
    <w:tmpl w:val="6242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F25C8E"/>
    <w:multiLevelType w:val="multilevel"/>
    <w:tmpl w:val="15D0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9E5051"/>
    <w:multiLevelType w:val="multilevel"/>
    <w:tmpl w:val="0240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0E71A8"/>
    <w:multiLevelType w:val="multilevel"/>
    <w:tmpl w:val="F6FC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973677"/>
    <w:multiLevelType w:val="multilevel"/>
    <w:tmpl w:val="8060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C55259"/>
    <w:multiLevelType w:val="multilevel"/>
    <w:tmpl w:val="DE38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F8177D"/>
    <w:multiLevelType w:val="multilevel"/>
    <w:tmpl w:val="9B50F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FB52DA"/>
    <w:multiLevelType w:val="multilevel"/>
    <w:tmpl w:val="5D285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587311"/>
    <w:multiLevelType w:val="multilevel"/>
    <w:tmpl w:val="5776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618386F"/>
    <w:multiLevelType w:val="multilevel"/>
    <w:tmpl w:val="9744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A262F7D"/>
    <w:multiLevelType w:val="multilevel"/>
    <w:tmpl w:val="2DEC0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970559"/>
    <w:multiLevelType w:val="multilevel"/>
    <w:tmpl w:val="C746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CFF6D17"/>
    <w:multiLevelType w:val="multilevel"/>
    <w:tmpl w:val="BA62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CE2742"/>
    <w:multiLevelType w:val="multilevel"/>
    <w:tmpl w:val="8C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CD33801"/>
    <w:multiLevelType w:val="multilevel"/>
    <w:tmpl w:val="5EC0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A73653"/>
    <w:multiLevelType w:val="multilevel"/>
    <w:tmpl w:val="9698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0"/>
  </w:num>
  <w:num w:numId="3">
    <w:abstractNumId w:val="13"/>
  </w:num>
  <w:num w:numId="4">
    <w:abstractNumId w:val="2"/>
  </w:num>
  <w:num w:numId="5">
    <w:abstractNumId w:val="11"/>
  </w:num>
  <w:num w:numId="6">
    <w:abstractNumId w:val="18"/>
  </w:num>
  <w:num w:numId="7">
    <w:abstractNumId w:val="0"/>
  </w:num>
  <w:num w:numId="8">
    <w:abstractNumId w:val="16"/>
  </w:num>
  <w:num w:numId="9">
    <w:abstractNumId w:val="1"/>
  </w:num>
  <w:num w:numId="10">
    <w:abstractNumId w:val="17"/>
  </w:num>
  <w:num w:numId="11">
    <w:abstractNumId w:val="5"/>
  </w:num>
  <w:num w:numId="12">
    <w:abstractNumId w:val="7"/>
  </w:num>
  <w:num w:numId="13">
    <w:abstractNumId w:val="4"/>
  </w:num>
  <w:num w:numId="14">
    <w:abstractNumId w:val="15"/>
  </w:num>
  <w:num w:numId="15">
    <w:abstractNumId w:val="12"/>
  </w:num>
  <w:num w:numId="16">
    <w:abstractNumId w:val="14"/>
  </w:num>
  <w:num w:numId="17">
    <w:abstractNumId w:val="8"/>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7BF"/>
    <w:rsid w:val="00021BF1"/>
    <w:rsid w:val="000349C8"/>
    <w:rsid w:val="000C1E24"/>
    <w:rsid w:val="00E47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C1E2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C1E2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C1E2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C1E2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1E24"/>
    <w:rPr>
      <w:rFonts w:ascii="宋体" w:eastAsia="宋体" w:hAnsi="宋体" w:cs="宋体"/>
      <w:b/>
      <w:bCs/>
      <w:kern w:val="36"/>
      <w:sz w:val="48"/>
      <w:szCs w:val="48"/>
    </w:rPr>
  </w:style>
  <w:style w:type="character" w:customStyle="1" w:styleId="2Char">
    <w:name w:val="标题 2 Char"/>
    <w:basedOn w:val="a0"/>
    <w:link w:val="2"/>
    <w:uiPriority w:val="9"/>
    <w:rsid w:val="000C1E24"/>
    <w:rPr>
      <w:rFonts w:ascii="宋体" w:eastAsia="宋体" w:hAnsi="宋体" w:cs="宋体"/>
      <w:b/>
      <w:bCs/>
      <w:kern w:val="0"/>
      <w:sz w:val="36"/>
      <w:szCs w:val="36"/>
    </w:rPr>
  </w:style>
  <w:style w:type="character" w:customStyle="1" w:styleId="3Char">
    <w:name w:val="标题 3 Char"/>
    <w:basedOn w:val="a0"/>
    <w:link w:val="3"/>
    <w:uiPriority w:val="9"/>
    <w:rsid w:val="000C1E24"/>
    <w:rPr>
      <w:rFonts w:ascii="宋体" w:eastAsia="宋体" w:hAnsi="宋体" w:cs="宋体"/>
      <w:b/>
      <w:bCs/>
      <w:kern w:val="0"/>
      <w:sz w:val="27"/>
      <w:szCs w:val="27"/>
    </w:rPr>
  </w:style>
  <w:style w:type="character" w:customStyle="1" w:styleId="4Char">
    <w:name w:val="标题 4 Char"/>
    <w:basedOn w:val="a0"/>
    <w:link w:val="4"/>
    <w:uiPriority w:val="9"/>
    <w:rsid w:val="000C1E24"/>
    <w:rPr>
      <w:rFonts w:ascii="宋体" w:eastAsia="宋体" w:hAnsi="宋体" w:cs="宋体"/>
      <w:b/>
      <w:bCs/>
      <w:kern w:val="0"/>
      <w:sz w:val="24"/>
      <w:szCs w:val="24"/>
    </w:rPr>
  </w:style>
  <w:style w:type="paragraph" w:customStyle="1" w:styleId="meta">
    <w:name w:val="meta"/>
    <w:basedOn w:val="a"/>
    <w:rsid w:val="000C1E2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C1E24"/>
  </w:style>
  <w:style w:type="character" w:styleId="a3">
    <w:name w:val="Hyperlink"/>
    <w:basedOn w:val="a0"/>
    <w:uiPriority w:val="99"/>
    <w:semiHidden/>
    <w:unhideWhenUsed/>
    <w:rsid w:val="000C1E24"/>
    <w:rPr>
      <w:color w:val="0000FF"/>
      <w:u w:val="single"/>
    </w:rPr>
  </w:style>
  <w:style w:type="paragraph" w:styleId="a4">
    <w:name w:val="Normal (Web)"/>
    <w:basedOn w:val="a"/>
    <w:uiPriority w:val="99"/>
    <w:semiHidden/>
    <w:unhideWhenUsed/>
    <w:rsid w:val="000C1E24"/>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0C1E24"/>
    <w:rPr>
      <w:i/>
      <w:iCs/>
    </w:rPr>
  </w:style>
  <w:style w:type="character" w:styleId="HTML">
    <w:name w:val="HTML Code"/>
    <w:basedOn w:val="a0"/>
    <w:uiPriority w:val="99"/>
    <w:semiHidden/>
    <w:unhideWhenUsed/>
    <w:rsid w:val="000C1E24"/>
    <w:rPr>
      <w:rFonts w:ascii="宋体" w:eastAsia="宋体" w:hAnsi="宋体" w:cs="宋体"/>
      <w:sz w:val="24"/>
      <w:szCs w:val="24"/>
    </w:rPr>
  </w:style>
  <w:style w:type="character" w:styleId="a6">
    <w:name w:val="Strong"/>
    <w:basedOn w:val="a0"/>
    <w:uiPriority w:val="22"/>
    <w:qFormat/>
    <w:rsid w:val="000C1E24"/>
    <w:rPr>
      <w:b/>
      <w:bCs/>
    </w:rPr>
  </w:style>
  <w:style w:type="paragraph" w:styleId="HTML0">
    <w:name w:val="HTML Preformatted"/>
    <w:basedOn w:val="a"/>
    <w:link w:val="HTMLChar"/>
    <w:uiPriority w:val="99"/>
    <w:unhideWhenUsed/>
    <w:rsid w:val="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0C1E24"/>
    <w:rPr>
      <w:rFonts w:ascii="宋体" w:eastAsia="宋体" w:hAnsi="宋体" w:cs="宋体"/>
      <w:kern w:val="0"/>
      <w:sz w:val="24"/>
      <w:szCs w:val="24"/>
    </w:rPr>
  </w:style>
  <w:style w:type="character" w:customStyle="1" w:styleId="line-number">
    <w:name w:val="line-number"/>
    <w:basedOn w:val="a0"/>
    <w:rsid w:val="000C1E24"/>
  </w:style>
  <w:style w:type="character" w:customStyle="1" w:styleId="line">
    <w:name w:val="line"/>
    <w:basedOn w:val="a0"/>
    <w:rsid w:val="000C1E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C1E2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C1E2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C1E2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C1E2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1E24"/>
    <w:rPr>
      <w:rFonts w:ascii="宋体" w:eastAsia="宋体" w:hAnsi="宋体" w:cs="宋体"/>
      <w:b/>
      <w:bCs/>
      <w:kern w:val="36"/>
      <w:sz w:val="48"/>
      <w:szCs w:val="48"/>
    </w:rPr>
  </w:style>
  <w:style w:type="character" w:customStyle="1" w:styleId="2Char">
    <w:name w:val="标题 2 Char"/>
    <w:basedOn w:val="a0"/>
    <w:link w:val="2"/>
    <w:uiPriority w:val="9"/>
    <w:rsid w:val="000C1E24"/>
    <w:rPr>
      <w:rFonts w:ascii="宋体" w:eastAsia="宋体" w:hAnsi="宋体" w:cs="宋体"/>
      <w:b/>
      <w:bCs/>
      <w:kern w:val="0"/>
      <w:sz w:val="36"/>
      <w:szCs w:val="36"/>
    </w:rPr>
  </w:style>
  <w:style w:type="character" w:customStyle="1" w:styleId="3Char">
    <w:name w:val="标题 3 Char"/>
    <w:basedOn w:val="a0"/>
    <w:link w:val="3"/>
    <w:uiPriority w:val="9"/>
    <w:rsid w:val="000C1E24"/>
    <w:rPr>
      <w:rFonts w:ascii="宋体" w:eastAsia="宋体" w:hAnsi="宋体" w:cs="宋体"/>
      <w:b/>
      <w:bCs/>
      <w:kern w:val="0"/>
      <w:sz w:val="27"/>
      <w:szCs w:val="27"/>
    </w:rPr>
  </w:style>
  <w:style w:type="character" w:customStyle="1" w:styleId="4Char">
    <w:name w:val="标题 4 Char"/>
    <w:basedOn w:val="a0"/>
    <w:link w:val="4"/>
    <w:uiPriority w:val="9"/>
    <w:rsid w:val="000C1E24"/>
    <w:rPr>
      <w:rFonts w:ascii="宋体" w:eastAsia="宋体" w:hAnsi="宋体" w:cs="宋体"/>
      <w:b/>
      <w:bCs/>
      <w:kern w:val="0"/>
      <w:sz w:val="24"/>
      <w:szCs w:val="24"/>
    </w:rPr>
  </w:style>
  <w:style w:type="paragraph" w:customStyle="1" w:styleId="meta">
    <w:name w:val="meta"/>
    <w:basedOn w:val="a"/>
    <w:rsid w:val="000C1E2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C1E24"/>
  </w:style>
  <w:style w:type="character" w:styleId="a3">
    <w:name w:val="Hyperlink"/>
    <w:basedOn w:val="a0"/>
    <w:uiPriority w:val="99"/>
    <w:semiHidden/>
    <w:unhideWhenUsed/>
    <w:rsid w:val="000C1E24"/>
    <w:rPr>
      <w:color w:val="0000FF"/>
      <w:u w:val="single"/>
    </w:rPr>
  </w:style>
  <w:style w:type="paragraph" w:styleId="a4">
    <w:name w:val="Normal (Web)"/>
    <w:basedOn w:val="a"/>
    <w:uiPriority w:val="99"/>
    <w:semiHidden/>
    <w:unhideWhenUsed/>
    <w:rsid w:val="000C1E24"/>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0C1E24"/>
    <w:rPr>
      <w:i/>
      <w:iCs/>
    </w:rPr>
  </w:style>
  <w:style w:type="character" w:styleId="HTML">
    <w:name w:val="HTML Code"/>
    <w:basedOn w:val="a0"/>
    <w:uiPriority w:val="99"/>
    <w:semiHidden/>
    <w:unhideWhenUsed/>
    <w:rsid w:val="000C1E24"/>
    <w:rPr>
      <w:rFonts w:ascii="宋体" w:eastAsia="宋体" w:hAnsi="宋体" w:cs="宋体"/>
      <w:sz w:val="24"/>
      <w:szCs w:val="24"/>
    </w:rPr>
  </w:style>
  <w:style w:type="character" w:styleId="a6">
    <w:name w:val="Strong"/>
    <w:basedOn w:val="a0"/>
    <w:uiPriority w:val="22"/>
    <w:qFormat/>
    <w:rsid w:val="000C1E24"/>
    <w:rPr>
      <w:b/>
      <w:bCs/>
    </w:rPr>
  </w:style>
  <w:style w:type="paragraph" w:styleId="HTML0">
    <w:name w:val="HTML Preformatted"/>
    <w:basedOn w:val="a"/>
    <w:link w:val="HTMLChar"/>
    <w:uiPriority w:val="99"/>
    <w:unhideWhenUsed/>
    <w:rsid w:val="000C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0C1E24"/>
    <w:rPr>
      <w:rFonts w:ascii="宋体" w:eastAsia="宋体" w:hAnsi="宋体" w:cs="宋体"/>
      <w:kern w:val="0"/>
      <w:sz w:val="24"/>
      <w:szCs w:val="24"/>
    </w:rPr>
  </w:style>
  <w:style w:type="character" w:customStyle="1" w:styleId="line-number">
    <w:name w:val="line-number"/>
    <w:basedOn w:val="a0"/>
    <w:rsid w:val="000C1E24"/>
  </w:style>
  <w:style w:type="character" w:customStyle="1" w:styleId="line">
    <w:name w:val="line"/>
    <w:basedOn w:val="a0"/>
    <w:rsid w:val="000C1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7956">
      <w:bodyDiv w:val="1"/>
      <w:marLeft w:val="0"/>
      <w:marRight w:val="0"/>
      <w:marTop w:val="0"/>
      <w:marBottom w:val="0"/>
      <w:divBdr>
        <w:top w:val="none" w:sz="0" w:space="0" w:color="auto"/>
        <w:left w:val="none" w:sz="0" w:space="0" w:color="auto"/>
        <w:bottom w:val="none" w:sz="0" w:space="0" w:color="auto"/>
        <w:right w:val="none" w:sz="0" w:space="0" w:color="auto"/>
      </w:divBdr>
      <w:divsChild>
        <w:div w:id="4747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1832</Words>
  <Characters>10449</Characters>
  <Application>Microsoft Office Word</Application>
  <DocSecurity>0</DocSecurity>
  <Lines>87</Lines>
  <Paragraphs>24</Paragraphs>
  <ScaleCrop>false</ScaleCrop>
  <Company> </Company>
  <LinksUpToDate>false</LinksUpToDate>
  <CharactersWithSpaces>12257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2</cp:revision>
  <dcterms:created xsi:type="dcterms:W3CDTF">2015-06-30T12:29:00Z</dcterms:created>
  <dcterms:modified xsi:type="dcterms:W3CDTF">2015-06-30T12:29:00Z</dcterms:modified>
</cp:coreProperties>
</file>