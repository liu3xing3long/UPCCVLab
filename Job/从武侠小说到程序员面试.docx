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574" w:rsidRPr="00567574" w:rsidRDefault="00567574" w:rsidP="00567574">
      <w:pPr>
        <w:widowControl/>
        <w:spacing w:line="288" w:lineRule="atLeast"/>
        <w:jc w:val="left"/>
        <w:textAlignment w:val="baseline"/>
        <w:outlineLvl w:val="0"/>
        <w:rPr>
          <w:rFonts w:ascii="Georgia" w:eastAsia="宋体" w:hAnsi="Georgia" w:cs="宋体"/>
          <w:b/>
          <w:bCs/>
          <w:kern w:val="36"/>
          <w:sz w:val="62"/>
          <w:szCs w:val="62"/>
        </w:rPr>
      </w:pPr>
      <w:r w:rsidRPr="00567574">
        <w:rPr>
          <w:rFonts w:ascii="Georgia" w:eastAsia="宋体" w:hAnsi="Georgia" w:cs="宋体"/>
          <w:b/>
          <w:bCs/>
          <w:kern w:val="36"/>
          <w:sz w:val="62"/>
          <w:szCs w:val="62"/>
        </w:rPr>
        <w:t>从武侠小说到程序员面试</w:t>
      </w:r>
    </w:p>
    <w:p w:rsidR="00567574" w:rsidRPr="00567574" w:rsidRDefault="00567574" w:rsidP="00567574">
      <w:pPr>
        <w:widowControl/>
        <w:jc w:val="left"/>
        <w:textAlignment w:val="baseline"/>
        <w:rPr>
          <w:ins w:id="0" w:author="Unknown"/>
          <w:rFonts w:ascii="Arial" w:eastAsia="宋体" w:hAnsi="Arial" w:cs="Arial"/>
          <w:caps/>
          <w:color w:val="AAAAAA"/>
          <w:kern w:val="0"/>
          <w:sz w:val="22"/>
        </w:rPr>
      </w:pPr>
      <w:ins w:id="1" w:author="Unknown">
        <w:r w:rsidRPr="00567574">
          <w:rPr>
            <w:rFonts w:ascii="Arial" w:eastAsia="宋体" w:hAnsi="Arial" w:cs="Arial"/>
            <w:caps/>
            <w:color w:val="AAAAAA"/>
            <w:kern w:val="0"/>
            <w:sz w:val="22"/>
          </w:rPr>
          <w:t>2015</w:t>
        </w:r>
        <w:r w:rsidRPr="00567574">
          <w:rPr>
            <w:rFonts w:ascii="Arial" w:eastAsia="宋体" w:hAnsi="Arial" w:cs="Arial"/>
            <w:caps/>
            <w:color w:val="AAAAAA"/>
            <w:kern w:val="0"/>
            <w:sz w:val="22"/>
          </w:rPr>
          <w:t>年</w:t>
        </w:r>
        <w:r w:rsidRPr="00567574">
          <w:rPr>
            <w:rFonts w:ascii="Arial" w:eastAsia="宋体" w:hAnsi="Arial" w:cs="Arial"/>
            <w:caps/>
            <w:color w:val="AAAAAA"/>
            <w:kern w:val="0"/>
            <w:sz w:val="22"/>
          </w:rPr>
          <w:t xml:space="preserve"> 2</w:t>
        </w:r>
        <w:r w:rsidRPr="00567574">
          <w:rPr>
            <w:rFonts w:ascii="Arial" w:eastAsia="宋体" w:hAnsi="Arial" w:cs="Arial"/>
            <w:caps/>
            <w:color w:val="AAAAAA"/>
            <w:kern w:val="0"/>
            <w:sz w:val="22"/>
          </w:rPr>
          <w:t>月</w:t>
        </w:r>
        <w:r w:rsidRPr="00567574">
          <w:rPr>
            <w:rFonts w:ascii="Arial" w:eastAsia="宋体" w:hAnsi="Arial" w:cs="Arial"/>
            <w:caps/>
            <w:color w:val="AAAAAA"/>
            <w:kern w:val="0"/>
            <w:sz w:val="22"/>
          </w:rPr>
          <w:t xml:space="preserve"> 1</w:t>
        </w:r>
        <w:r w:rsidRPr="00567574">
          <w:rPr>
            <w:rFonts w:ascii="Arial" w:eastAsia="宋体" w:hAnsi="Arial" w:cs="Arial"/>
            <w:caps/>
            <w:color w:val="AAAAAA"/>
            <w:kern w:val="0"/>
            <w:sz w:val="22"/>
          </w:rPr>
          <w:t>日</w:t>
        </w:r>
        <w:r w:rsidRPr="00567574">
          <w:rPr>
            <w:rFonts w:ascii="Arial" w:eastAsia="宋体" w:hAnsi="Arial" w:cs="Arial"/>
            <w:caps/>
            <w:color w:val="AAAAAA"/>
            <w:kern w:val="0"/>
            <w:sz w:val="22"/>
          </w:rPr>
          <w:t> | </w:t>
        </w:r>
        <w:r w:rsidRPr="00567574">
          <w:rPr>
            <w:rFonts w:ascii="Arial" w:eastAsia="宋体" w:hAnsi="Arial" w:cs="Arial"/>
            <w:caps/>
            <w:color w:val="AAAAAA"/>
            <w:kern w:val="0"/>
            <w:sz w:val="22"/>
          </w:rPr>
          <w:fldChar w:fldCharType="begin"/>
        </w:r>
        <w:r w:rsidRPr="00567574">
          <w:rPr>
            <w:rFonts w:ascii="Arial" w:eastAsia="宋体" w:hAnsi="Arial" w:cs="Arial"/>
            <w:caps/>
            <w:color w:val="AAAAAA"/>
            <w:kern w:val="0"/>
            <w:sz w:val="22"/>
          </w:rPr>
          <w:instrText xml:space="preserve"> HYPERLINK "http://zh.lucida.me/blog/from-wuxia-to-programmer-interview/" \l "disqus_thread" </w:instrText>
        </w:r>
        <w:r w:rsidRPr="00567574">
          <w:rPr>
            <w:rFonts w:ascii="Arial" w:eastAsia="宋体" w:hAnsi="Arial" w:cs="Arial"/>
            <w:caps/>
            <w:color w:val="AAAAAA"/>
            <w:kern w:val="0"/>
            <w:sz w:val="22"/>
          </w:rPr>
          <w:fldChar w:fldCharType="separate"/>
        </w:r>
        <w:r w:rsidRPr="00567574">
          <w:rPr>
            <w:rFonts w:ascii="inherit" w:eastAsia="宋体" w:hAnsi="inherit" w:cs="Arial"/>
            <w:caps/>
            <w:color w:val="751590"/>
            <w:kern w:val="0"/>
            <w:sz w:val="25"/>
            <w:szCs w:val="25"/>
            <w:u w:val="single"/>
            <w:bdr w:val="none" w:sz="0" w:space="0" w:color="auto" w:frame="1"/>
          </w:rPr>
          <w:t>评论</w:t>
        </w:r>
        <w:r w:rsidRPr="00567574">
          <w:rPr>
            <w:rFonts w:ascii="Arial" w:eastAsia="宋体" w:hAnsi="Arial" w:cs="Arial"/>
            <w:caps/>
            <w:color w:val="AAAAAA"/>
            <w:kern w:val="0"/>
            <w:sz w:val="22"/>
          </w:rPr>
          <w:fldChar w:fldCharType="end"/>
        </w:r>
      </w:ins>
    </w:p>
    <w:p w:rsidR="00567574" w:rsidRPr="00567574" w:rsidRDefault="00567574" w:rsidP="00567574">
      <w:pPr>
        <w:widowControl/>
        <w:shd w:val="clear" w:color="auto" w:fill="F8F8F8"/>
        <w:spacing w:line="414" w:lineRule="atLeast"/>
        <w:jc w:val="left"/>
        <w:textAlignment w:val="baseline"/>
        <w:rPr>
          <w:ins w:id="2" w:author="Unknown"/>
          <w:rFonts w:ascii="inherit" w:eastAsia="宋体" w:hAnsi="inherit" w:cs="宋体"/>
          <w:color w:val="222222"/>
          <w:kern w:val="0"/>
          <w:sz w:val="28"/>
          <w:szCs w:val="28"/>
        </w:rPr>
      </w:pPr>
      <w:ins w:id="3" w:author="Unknown">
        <w:r w:rsidRPr="00567574">
          <w:rPr>
            <w:rFonts w:ascii="inherit" w:eastAsia="宋体" w:hAnsi="inherit" w:cs="宋体"/>
            <w:color w:val="222222"/>
            <w:kern w:val="0"/>
            <w:sz w:val="28"/>
            <w:szCs w:val="28"/>
          </w:rPr>
          <w:t>作者：</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"http://lucida.me/about"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Lucida</w:t>
        </w:r>
        <w:r w:rsidRPr="00567574">
          <w:rPr>
            <w:rFonts w:ascii="inherit" w:eastAsia="宋体" w:hAnsi="inherit" w:cs="宋体" w:hint="eastAsia"/>
            <w:color w:val="222222"/>
            <w:kern w:val="0"/>
            <w:sz w:val="28"/>
            <w:szCs w:val="28"/>
          </w:rPr>
          <w:fldChar w:fldCharType="end"/>
        </w:r>
      </w:ins>
    </w:p>
    <w:p w:rsidR="00567574" w:rsidRPr="00567574" w:rsidRDefault="00567574" w:rsidP="00567574">
      <w:pPr>
        <w:widowControl/>
        <w:numPr>
          <w:ilvl w:val="0"/>
          <w:numId w:val="1"/>
        </w:numPr>
        <w:shd w:val="clear" w:color="auto" w:fill="F8F8F8"/>
        <w:spacing w:line="414" w:lineRule="atLeast"/>
        <w:ind w:left="0"/>
        <w:jc w:val="left"/>
        <w:textAlignment w:val="baseline"/>
        <w:rPr>
          <w:ins w:id="4" w:author="Unknown"/>
          <w:rFonts w:ascii="inherit" w:eastAsia="宋体" w:hAnsi="inherit" w:cs="宋体"/>
          <w:color w:val="222222"/>
          <w:kern w:val="0"/>
          <w:sz w:val="28"/>
          <w:szCs w:val="28"/>
        </w:rPr>
      </w:pPr>
      <w:ins w:id="5" w:author="Unknown">
        <w:r w:rsidRPr="00567574">
          <w:rPr>
            <w:rFonts w:ascii="inherit" w:eastAsia="宋体" w:hAnsi="inherit" w:cs="宋体"/>
            <w:color w:val="222222"/>
            <w:kern w:val="0"/>
            <w:sz w:val="28"/>
            <w:szCs w:val="28"/>
          </w:rPr>
          <w:t>微博：</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"http://www.weibo.com/pegong/"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@peng_gong</w:t>
        </w:r>
        <w:r w:rsidRPr="00567574">
          <w:rPr>
            <w:rFonts w:ascii="inherit" w:eastAsia="宋体" w:hAnsi="inherit" w:cs="宋体" w:hint="eastAsia"/>
            <w:color w:val="222222"/>
            <w:kern w:val="0"/>
            <w:sz w:val="28"/>
            <w:szCs w:val="28"/>
          </w:rPr>
          <w:fldChar w:fldCharType="end"/>
        </w:r>
      </w:ins>
    </w:p>
    <w:p w:rsidR="00567574" w:rsidRPr="00567574" w:rsidRDefault="00567574" w:rsidP="00567574">
      <w:pPr>
        <w:widowControl/>
        <w:numPr>
          <w:ilvl w:val="0"/>
          <w:numId w:val="1"/>
        </w:numPr>
        <w:shd w:val="clear" w:color="auto" w:fill="F8F8F8"/>
        <w:spacing w:line="414" w:lineRule="atLeast"/>
        <w:ind w:left="0"/>
        <w:jc w:val="left"/>
        <w:textAlignment w:val="baseline"/>
        <w:rPr>
          <w:ins w:id="6" w:author="Unknown"/>
          <w:rFonts w:ascii="inherit" w:eastAsia="宋体" w:hAnsi="inherit" w:cs="宋体"/>
          <w:color w:val="222222"/>
          <w:kern w:val="0"/>
          <w:sz w:val="28"/>
          <w:szCs w:val="28"/>
        </w:rPr>
      </w:pPr>
      <w:ins w:id="7" w:author="Unknown">
        <w:r w:rsidRPr="00567574">
          <w:rPr>
            <w:rFonts w:ascii="inherit" w:eastAsia="宋体" w:hAnsi="inherit" w:cs="宋体"/>
            <w:color w:val="222222"/>
            <w:kern w:val="0"/>
            <w:sz w:val="28"/>
            <w:szCs w:val="28"/>
          </w:rPr>
          <w:t>豆瓣：</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"http://www.douban.com/people/figure9/"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@figure9</w:t>
        </w:r>
        <w:r w:rsidRPr="00567574">
          <w:rPr>
            <w:rFonts w:ascii="inherit" w:eastAsia="宋体" w:hAnsi="inherit" w:cs="宋体" w:hint="eastAsia"/>
            <w:color w:val="222222"/>
            <w:kern w:val="0"/>
            <w:sz w:val="28"/>
            <w:szCs w:val="28"/>
          </w:rPr>
          <w:fldChar w:fldCharType="end"/>
        </w:r>
      </w:ins>
    </w:p>
    <w:p w:rsidR="00567574" w:rsidRPr="00567574" w:rsidRDefault="00567574" w:rsidP="00567574">
      <w:pPr>
        <w:widowControl/>
        <w:shd w:val="clear" w:color="auto" w:fill="F8F8F8"/>
        <w:spacing w:line="414" w:lineRule="atLeast"/>
        <w:jc w:val="left"/>
        <w:textAlignment w:val="baseline"/>
        <w:rPr>
          <w:ins w:id="8" w:author="Unknown"/>
          <w:rFonts w:ascii="inherit" w:eastAsia="宋体" w:hAnsi="inherit" w:cs="宋体"/>
          <w:color w:val="222222"/>
          <w:kern w:val="0"/>
          <w:sz w:val="28"/>
          <w:szCs w:val="28"/>
        </w:rPr>
      </w:pPr>
      <w:ins w:id="9" w:author="Unknown">
        <w:r w:rsidRPr="00567574">
          <w:rPr>
            <w:rFonts w:ascii="inherit" w:eastAsia="宋体" w:hAnsi="inherit" w:cs="宋体"/>
            <w:color w:val="222222"/>
            <w:kern w:val="0"/>
            <w:sz w:val="28"/>
            <w:szCs w:val="28"/>
          </w:rPr>
          <w:t>原文链接：</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"http://lucida.me/blog/from-wuxia-to-programmer-interview/"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http://lucida.me/blog/from-wuxia-to-programmer-interview/</w:t>
        </w:r>
        <w:r w:rsidRPr="00567574">
          <w:rPr>
            <w:rFonts w:ascii="inherit" w:eastAsia="宋体" w:hAnsi="inherit" w:cs="宋体" w:hint="eastAsia"/>
            <w:color w:val="222222"/>
            <w:kern w:val="0"/>
            <w:sz w:val="28"/>
            <w:szCs w:val="28"/>
          </w:rPr>
          <w:fldChar w:fldCharType="end"/>
        </w:r>
      </w:ins>
    </w:p>
    <w:p w:rsidR="00567574" w:rsidRPr="00567574" w:rsidRDefault="00567574" w:rsidP="00567574">
      <w:pPr>
        <w:widowControl/>
        <w:shd w:val="clear" w:color="auto" w:fill="F8F8F8"/>
        <w:spacing w:after="240" w:line="414" w:lineRule="atLeast"/>
        <w:jc w:val="left"/>
        <w:textAlignment w:val="baseline"/>
        <w:outlineLvl w:val="1"/>
        <w:rPr>
          <w:ins w:id="10" w:author="Unknown"/>
          <w:rFonts w:ascii="Georgia" w:eastAsia="宋体" w:hAnsi="Georgia" w:cs="宋体"/>
          <w:b/>
          <w:bCs/>
          <w:color w:val="222222"/>
          <w:kern w:val="0"/>
          <w:sz w:val="42"/>
          <w:szCs w:val="42"/>
        </w:rPr>
      </w:pPr>
      <w:ins w:id="11" w:author="Unknown">
        <w:r w:rsidRPr="00567574">
          <w:rPr>
            <w:rFonts w:ascii="Georgia" w:eastAsia="宋体" w:hAnsi="Georgia" w:cs="宋体"/>
            <w:b/>
            <w:bCs/>
            <w:color w:val="222222"/>
            <w:kern w:val="0"/>
            <w:sz w:val="42"/>
            <w:szCs w:val="42"/>
          </w:rPr>
          <w:t>概要</w:t>
        </w:r>
      </w:ins>
    </w:p>
    <w:p w:rsidR="00567574" w:rsidRPr="00567574" w:rsidRDefault="00567574" w:rsidP="00567574">
      <w:pPr>
        <w:widowControl/>
        <w:shd w:val="clear" w:color="auto" w:fill="F8F8F8"/>
        <w:spacing w:line="414" w:lineRule="atLeast"/>
        <w:jc w:val="left"/>
        <w:textAlignment w:val="baseline"/>
        <w:rPr>
          <w:ins w:id="12" w:author="Unknown"/>
          <w:rFonts w:ascii="inherit" w:eastAsia="宋体" w:hAnsi="inherit" w:cs="宋体"/>
          <w:color w:val="222222"/>
          <w:kern w:val="0"/>
          <w:sz w:val="28"/>
          <w:szCs w:val="28"/>
        </w:rPr>
      </w:pPr>
      <w:ins w:id="13" w:author="Unknown">
        <w:r w:rsidRPr="00567574">
          <w:rPr>
            <w:rFonts w:ascii="inherit" w:eastAsia="宋体" w:hAnsi="inherit" w:cs="宋体"/>
            <w:color w:val="222222"/>
            <w:kern w:val="0"/>
            <w:sz w:val="28"/>
            <w:szCs w:val="28"/>
          </w:rPr>
          <w:t>受到</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"http://www.amazon.cn/gp/product/B00DFTXX20/ref=as_li_ss_tl?ie=UTF8&amp;camp=536&amp;creative=3132&amp;creativeASIN=B00DFTXX20&amp;linkCode=as2&amp;tag=lucida-23"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浣花洗剑录</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和</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"http://www.amazon.cn/gp/product/B00ES5S4BK/ref=as_li_ss_tl?ie=UTF8&amp;camp=536&amp;creative=3132&amp;creativeASIN=B00ES5S4BK&amp;linkCode=as2&amp;tag=lucida-23"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射雕英雄传</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的启发，本文使用武侠小说中的人物和事件来类比并分析当前程序员面试存在的弊端，并尝试给出一个更好的程序员面试方案。</w:t>
        </w:r>
      </w:ins>
    </w:p>
    <w:p w:rsidR="00567574" w:rsidRPr="00567574" w:rsidRDefault="00567574" w:rsidP="00567574">
      <w:pPr>
        <w:widowControl/>
        <w:shd w:val="clear" w:color="auto" w:fill="F8F8F8"/>
        <w:spacing w:line="414" w:lineRule="atLeast"/>
        <w:jc w:val="left"/>
        <w:textAlignment w:val="baseline"/>
        <w:rPr>
          <w:ins w:id="14" w:author="Unknown"/>
          <w:rFonts w:ascii="inherit" w:eastAsia="宋体" w:hAnsi="inherit" w:cs="宋体"/>
          <w:color w:val="222222"/>
          <w:kern w:val="0"/>
          <w:sz w:val="28"/>
          <w:szCs w:val="28"/>
        </w:rPr>
      </w:pPr>
      <w:ins w:id="15" w:author="Unknown">
        <w:r w:rsidRPr="00567574">
          <w:rPr>
            <w:rFonts w:ascii="inherit" w:eastAsia="宋体" w:hAnsi="inherit" w:cs="宋体"/>
            <w:color w:val="222222"/>
            <w:kern w:val="0"/>
            <w:sz w:val="28"/>
            <w:szCs w:val="28"/>
          </w:rPr>
          <w:t>估计你会认为我在胡扯，程序员面试和</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"http://www.amazon.cn/gp/product/B00DFTXX20/ref=as_li_ss_tl?ie=UTF8&amp;camp=536&amp;creative=3132&amp;creativeASIN=B00DFTXX20&amp;linkCode=as2&amp;tag=lucida-23"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浣花洗剑录</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怎么能扯上关系，但它们确实有关系，而且是很有意思的关系：</w:t>
        </w:r>
      </w:ins>
    </w:p>
    <w:p w:rsidR="00567574" w:rsidRPr="00567574" w:rsidRDefault="00567574" w:rsidP="00567574">
      <w:pPr>
        <w:widowControl/>
        <w:shd w:val="clear" w:color="auto" w:fill="F8F8F8"/>
        <w:spacing w:after="240" w:line="414" w:lineRule="atLeast"/>
        <w:jc w:val="left"/>
        <w:textAlignment w:val="baseline"/>
        <w:outlineLvl w:val="1"/>
        <w:rPr>
          <w:ins w:id="16" w:author="Unknown"/>
          <w:rFonts w:ascii="Georgia" w:eastAsia="宋体" w:hAnsi="Georgia" w:cs="宋体"/>
          <w:b/>
          <w:bCs/>
          <w:color w:val="222222"/>
          <w:kern w:val="0"/>
          <w:sz w:val="42"/>
          <w:szCs w:val="42"/>
        </w:rPr>
      </w:pPr>
      <w:ins w:id="17" w:author="Unknown">
        <w:r w:rsidRPr="00567574">
          <w:rPr>
            <w:rFonts w:ascii="Georgia" w:eastAsia="宋体" w:hAnsi="Georgia" w:cs="宋体"/>
            <w:b/>
            <w:bCs/>
            <w:color w:val="222222"/>
            <w:kern w:val="0"/>
            <w:sz w:val="42"/>
            <w:szCs w:val="42"/>
          </w:rPr>
          <w:t>两个故事</w:t>
        </w:r>
      </w:ins>
    </w:p>
    <w:p w:rsidR="00567574" w:rsidRPr="00567574" w:rsidRDefault="00567574" w:rsidP="00567574">
      <w:pPr>
        <w:widowControl/>
        <w:shd w:val="clear" w:color="auto" w:fill="F8F8F8"/>
        <w:spacing w:after="360" w:line="414" w:lineRule="atLeast"/>
        <w:jc w:val="left"/>
        <w:textAlignment w:val="baseline"/>
        <w:rPr>
          <w:ins w:id="18" w:author="Unknown"/>
          <w:rFonts w:ascii="inherit" w:eastAsia="宋体" w:hAnsi="inherit" w:cs="宋体"/>
          <w:color w:val="222222"/>
          <w:kern w:val="0"/>
          <w:sz w:val="28"/>
          <w:szCs w:val="28"/>
        </w:rPr>
      </w:pPr>
      <w:r>
        <w:rPr>
          <w:rFonts w:ascii="inherit" w:eastAsia="宋体" w:hAnsi="inherit" w:cs="宋体" w:hint="eastAsia"/>
          <w:noProof/>
          <w:color w:val="222222"/>
          <w:kern w:val="0"/>
          <w:sz w:val="28"/>
          <w:szCs w:val="28"/>
        </w:rPr>
        <w:lastRenderedPageBreak/>
        <w:drawing>
          <wp:inline distT="0" distB="0" distL="0" distR="0">
            <wp:extent cx="4305300" cy="4762500"/>
            <wp:effectExtent l="0" t="0" r="0" b="0"/>
            <wp:docPr id="3" name="图片 3" descr="浣花洗剑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浣花洗剑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4762500"/>
                    </a:xfrm>
                    <a:prstGeom prst="rect">
                      <a:avLst/>
                    </a:prstGeom>
                    <a:noFill/>
                    <a:ln>
                      <a:noFill/>
                    </a:ln>
                  </pic:spPr>
                </pic:pic>
              </a:graphicData>
            </a:graphic>
          </wp:inline>
        </w:drawing>
      </w:r>
    </w:p>
    <w:p w:rsidR="00567574" w:rsidRPr="00567574" w:rsidRDefault="00567574" w:rsidP="00567574">
      <w:pPr>
        <w:widowControl/>
        <w:shd w:val="clear" w:color="auto" w:fill="F8F8F8"/>
        <w:spacing w:line="414" w:lineRule="atLeast"/>
        <w:jc w:val="left"/>
        <w:textAlignment w:val="baseline"/>
        <w:rPr>
          <w:ins w:id="19" w:author="Unknown"/>
          <w:rFonts w:ascii="inherit" w:eastAsia="宋体" w:hAnsi="inherit" w:cs="宋体"/>
          <w:color w:val="222222"/>
          <w:kern w:val="0"/>
          <w:sz w:val="28"/>
          <w:szCs w:val="28"/>
        </w:rPr>
      </w:pPr>
      <w:ins w:id="20" w:author="Unknown">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"http://zh.wikipedia.org/wiki/%E5%8F%A4%E9%BE%99"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古龙</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的中期作品</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"http://www.amazon.cn/gp/product/B00DFTXX20/ref=as_li_ss_tl?ie=UTF8&amp;camp=536&amp;creative=3132&amp;creativeASIN=B00DFTXX20&amp;linkCode=as2&amp;tag=lucida-23"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浣花洗剑录</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讲了一个这样的故事：来自东瀛的白衣人为了追求武道，远渡重洋前往中原向各路高手挑战，见人杀人，见佛杀佛，直到中原第一高手紫衣侯出手才以一招险胜白衣人，但紫衣侯也深受重伤不久而逝，紫衣侯的后人（也就是主角）在紫衣侯师兄的教导和各种奇遇下学得绝世武功，在白衣人第二次到访中原时将白衣人击败。</w:t>
        </w:r>
      </w:ins>
    </w:p>
    <w:p w:rsidR="00567574" w:rsidRPr="00567574" w:rsidRDefault="00567574" w:rsidP="00567574">
      <w:pPr>
        <w:widowControl/>
        <w:shd w:val="clear" w:color="auto" w:fill="F8F8F8"/>
        <w:spacing w:after="360" w:line="414" w:lineRule="atLeast"/>
        <w:jc w:val="left"/>
        <w:textAlignment w:val="baseline"/>
        <w:rPr>
          <w:ins w:id="21" w:author="Unknown"/>
          <w:rFonts w:ascii="inherit" w:eastAsia="宋体" w:hAnsi="inherit" w:cs="宋体"/>
          <w:color w:val="222222"/>
          <w:kern w:val="0"/>
          <w:sz w:val="28"/>
          <w:szCs w:val="28"/>
        </w:rPr>
      </w:pPr>
      <w:ins w:id="22" w:author="Unknown">
        <w:r w:rsidRPr="00567574">
          <w:rPr>
            <w:rFonts w:ascii="inherit" w:eastAsia="宋体" w:hAnsi="inherit" w:cs="宋体"/>
            <w:color w:val="222222"/>
            <w:kern w:val="0"/>
            <w:sz w:val="28"/>
            <w:szCs w:val="28"/>
          </w:rPr>
          <w:t>相对于楚留香系列和陆小凤系列，浣花洗剑录的故事情节并不出彩，但我觉得很有意思的是白衣人初到中原向各路高手挑战下的战书</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一截枯枝：</w:t>
        </w:r>
      </w:ins>
    </w:p>
    <w:p w:rsidR="00567574" w:rsidRPr="00567574" w:rsidRDefault="00567574" w:rsidP="00567574">
      <w:pPr>
        <w:widowControl/>
        <w:shd w:val="clear" w:color="auto" w:fill="F8F8F8"/>
        <w:spacing w:after="360" w:line="360" w:lineRule="atLeast"/>
        <w:jc w:val="left"/>
        <w:textAlignment w:val="baseline"/>
        <w:rPr>
          <w:ins w:id="23" w:author="Unknown"/>
          <w:rFonts w:ascii="inherit" w:eastAsia="宋体" w:hAnsi="inherit" w:cs="宋体"/>
          <w:i/>
          <w:iCs/>
          <w:color w:val="222222"/>
          <w:kern w:val="0"/>
          <w:sz w:val="33"/>
          <w:szCs w:val="33"/>
        </w:rPr>
      </w:pPr>
      <w:ins w:id="24" w:author="Unknown">
        <w:r w:rsidRPr="00567574">
          <w:rPr>
            <w:rFonts w:ascii="inherit" w:eastAsia="宋体" w:hAnsi="inherit" w:cs="宋体"/>
            <w:i/>
            <w:iCs/>
            <w:color w:val="222222"/>
            <w:kern w:val="0"/>
            <w:sz w:val="33"/>
            <w:szCs w:val="33"/>
          </w:rPr>
          <w:lastRenderedPageBreak/>
          <w:t>白袍人目中却又露出不屑之色，突然后退几步，只见剑光一闪，立刻回鞘，拔剑、挥剑、插剑，三个动作一眨眼已完成。等到清平门八弟子定睛去瞧时，他手中已多了段枯枝。原来他方才一拔剑，便已削下这段枯枝。</w:t>
        </w:r>
      </w:ins>
    </w:p>
    <w:p w:rsidR="00567574" w:rsidRPr="00567574" w:rsidRDefault="00567574" w:rsidP="00567574">
      <w:pPr>
        <w:widowControl/>
        <w:shd w:val="clear" w:color="auto" w:fill="F8F8F8"/>
        <w:spacing w:line="360" w:lineRule="atLeast"/>
        <w:jc w:val="left"/>
        <w:textAlignment w:val="baseline"/>
        <w:rPr>
          <w:ins w:id="25" w:author="Unknown"/>
          <w:rFonts w:ascii="inherit" w:eastAsia="宋体" w:hAnsi="inherit" w:cs="宋体"/>
          <w:i/>
          <w:iCs/>
          <w:color w:val="222222"/>
          <w:kern w:val="0"/>
          <w:sz w:val="33"/>
          <w:szCs w:val="33"/>
        </w:rPr>
      </w:pPr>
      <w:ins w:id="26" w:author="Unknown">
        <w:r w:rsidRPr="00567574">
          <w:rPr>
            <w:rFonts w:ascii="inherit" w:eastAsia="宋体" w:hAnsi="inherit" w:cs="宋体"/>
            <w:i/>
            <w:iCs/>
            <w:color w:val="222222"/>
            <w:kern w:val="0"/>
            <w:sz w:val="33"/>
            <w:szCs w:val="33"/>
          </w:rPr>
          <w:t>只听他缓缓道：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拿去给你师父瞧瞧！</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转身远远走开，坐到树下一方青石上，不言不动，似已入定。</w:t>
        </w:r>
      </w:ins>
    </w:p>
    <w:p w:rsidR="00567574" w:rsidRPr="00567574" w:rsidRDefault="00567574" w:rsidP="00567574">
      <w:pPr>
        <w:widowControl/>
        <w:shd w:val="clear" w:color="auto" w:fill="F8F8F8"/>
        <w:spacing w:after="360" w:line="414" w:lineRule="atLeast"/>
        <w:jc w:val="left"/>
        <w:textAlignment w:val="baseline"/>
        <w:rPr>
          <w:ins w:id="27" w:author="Unknown"/>
          <w:rFonts w:ascii="inherit" w:eastAsia="宋体" w:hAnsi="inherit" w:cs="宋体"/>
          <w:color w:val="222222"/>
          <w:kern w:val="0"/>
          <w:sz w:val="28"/>
          <w:szCs w:val="28"/>
        </w:rPr>
      </w:pPr>
      <w:ins w:id="28" w:author="Unknown">
        <w:r w:rsidRPr="00567574">
          <w:rPr>
            <w:rFonts w:ascii="inherit" w:eastAsia="宋体" w:hAnsi="inherit" w:cs="宋体"/>
            <w:color w:val="222222"/>
            <w:kern w:val="0"/>
            <w:sz w:val="28"/>
            <w:szCs w:val="28"/>
          </w:rPr>
          <w:t>在场的清平门弟子并没有意识到这段枯枝的特别，但他们的师傅却被这段枯枝震慑住了：</w:t>
        </w:r>
      </w:ins>
    </w:p>
    <w:p w:rsidR="00567574" w:rsidRPr="00567574" w:rsidRDefault="00567574" w:rsidP="00567574">
      <w:pPr>
        <w:widowControl/>
        <w:shd w:val="clear" w:color="auto" w:fill="F8F8F8"/>
        <w:spacing w:line="360" w:lineRule="atLeast"/>
        <w:jc w:val="left"/>
        <w:textAlignment w:val="baseline"/>
        <w:rPr>
          <w:ins w:id="29" w:author="Unknown"/>
          <w:rFonts w:ascii="inherit" w:eastAsia="宋体" w:hAnsi="inherit" w:cs="宋体"/>
          <w:i/>
          <w:iCs/>
          <w:color w:val="222222"/>
          <w:kern w:val="0"/>
          <w:sz w:val="33"/>
          <w:szCs w:val="33"/>
        </w:rPr>
      </w:pPr>
      <w:ins w:id="30" w:author="Unknown">
        <w:r w:rsidRPr="00567574">
          <w:rPr>
            <w:rFonts w:ascii="inherit" w:eastAsia="宋体" w:hAnsi="inherit" w:cs="宋体"/>
            <w:i/>
            <w:iCs/>
            <w:color w:val="222222"/>
            <w:kern w:val="0"/>
            <w:sz w:val="33"/>
            <w:szCs w:val="33"/>
          </w:rPr>
          <w:t>白三空双眉紧皱，接过枯枝，起先随意瞧了几眼，然后目光突然瞬也不瞬地凝注在那枯枝切口上，竟看得呆住了。</w:t>
        </w:r>
      </w:ins>
    </w:p>
    <w:p w:rsidR="00567574" w:rsidRPr="00567574" w:rsidRDefault="00567574" w:rsidP="00567574">
      <w:pPr>
        <w:widowControl/>
        <w:shd w:val="clear" w:color="auto" w:fill="F8F8F8"/>
        <w:spacing w:after="360" w:line="414" w:lineRule="atLeast"/>
        <w:jc w:val="left"/>
        <w:textAlignment w:val="baseline"/>
        <w:rPr>
          <w:ins w:id="31" w:author="Unknown"/>
          <w:rFonts w:ascii="inherit" w:eastAsia="宋体" w:hAnsi="inherit" w:cs="宋体"/>
          <w:color w:val="222222"/>
          <w:kern w:val="0"/>
          <w:sz w:val="28"/>
          <w:szCs w:val="28"/>
        </w:rPr>
      </w:pPr>
      <w:ins w:id="32" w:author="Unknown">
        <w:r w:rsidRPr="00567574">
          <w:rPr>
            <w:rFonts w:ascii="inherit" w:eastAsia="宋体" w:hAnsi="inherit" w:cs="宋体"/>
            <w:color w:val="222222"/>
            <w:kern w:val="0"/>
            <w:sz w:val="28"/>
            <w:szCs w:val="28"/>
          </w:rPr>
          <w:t>之后清平门弟子胡不愁设法把这段枯枝送到中原第一高手紫衣侯手里，以激他出手挽救中原武林，紫衣侯一生自视甚高，但也被这段枯枝所折服：</w:t>
        </w:r>
      </w:ins>
    </w:p>
    <w:p w:rsidR="00567574" w:rsidRPr="00567574" w:rsidRDefault="00567574" w:rsidP="00567574">
      <w:pPr>
        <w:widowControl/>
        <w:shd w:val="clear" w:color="auto" w:fill="F8F8F8"/>
        <w:spacing w:line="360" w:lineRule="atLeast"/>
        <w:jc w:val="left"/>
        <w:textAlignment w:val="baseline"/>
        <w:rPr>
          <w:ins w:id="33" w:author="Unknown"/>
          <w:rFonts w:ascii="inherit" w:eastAsia="宋体" w:hAnsi="inherit" w:cs="宋体"/>
          <w:i/>
          <w:iCs/>
          <w:color w:val="222222"/>
          <w:kern w:val="0"/>
          <w:sz w:val="33"/>
          <w:szCs w:val="33"/>
        </w:rPr>
      </w:pPr>
      <w:ins w:id="34" w:author="Unknown">
        <w:r w:rsidRPr="00567574">
          <w:rPr>
            <w:rFonts w:ascii="inherit" w:eastAsia="宋体" w:hAnsi="inherit" w:cs="宋体"/>
            <w:i/>
            <w:iCs/>
            <w:color w:val="222222"/>
            <w:kern w:val="0"/>
            <w:sz w:val="33"/>
            <w:szCs w:val="33"/>
          </w:rPr>
          <w:t>众人也不知那枯枝究竟有何好看处，紫衣侯为何竟瞧得如此入神，直过了三四盏茶功夫，紫衣侯方自缓缓长叹一声，道：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好高明的剑法！好快速的剑法！好精深的剑法</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414" w:lineRule="atLeast"/>
        <w:jc w:val="left"/>
        <w:textAlignment w:val="baseline"/>
        <w:rPr>
          <w:ins w:id="35" w:author="Unknown"/>
          <w:rFonts w:ascii="inherit" w:eastAsia="宋体" w:hAnsi="inherit" w:cs="宋体"/>
          <w:color w:val="222222"/>
          <w:kern w:val="0"/>
          <w:sz w:val="28"/>
          <w:szCs w:val="28"/>
        </w:rPr>
      </w:pPr>
      <w:ins w:id="36" w:author="Unknown">
        <w:r w:rsidRPr="00567574">
          <w:rPr>
            <w:rFonts w:ascii="inherit" w:eastAsia="宋体" w:hAnsi="inherit" w:cs="宋体"/>
            <w:color w:val="222222"/>
            <w:kern w:val="0"/>
            <w:sz w:val="28"/>
            <w:szCs w:val="28"/>
          </w:rPr>
          <w:t>旁人并不理解一款枯枝有什么好看，紫衣侯解释道是你们的功力不够：</w:t>
        </w:r>
      </w:ins>
    </w:p>
    <w:p w:rsidR="00567574" w:rsidRPr="00567574" w:rsidRDefault="00567574" w:rsidP="00567574">
      <w:pPr>
        <w:widowControl/>
        <w:shd w:val="clear" w:color="auto" w:fill="F8F8F8"/>
        <w:spacing w:after="360" w:line="360" w:lineRule="atLeast"/>
        <w:jc w:val="left"/>
        <w:textAlignment w:val="baseline"/>
        <w:rPr>
          <w:ins w:id="37" w:author="Unknown"/>
          <w:rFonts w:ascii="inherit" w:eastAsia="宋体" w:hAnsi="inherit" w:cs="宋体"/>
          <w:i/>
          <w:iCs/>
          <w:color w:val="222222"/>
          <w:kern w:val="0"/>
          <w:sz w:val="33"/>
          <w:szCs w:val="33"/>
        </w:rPr>
      </w:pPr>
      <w:ins w:id="38" w:author="Unknown">
        <w:r w:rsidRPr="00567574">
          <w:rPr>
            <w:rFonts w:ascii="inherit" w:eastAsia="宋体" w:hAnsi="inherit" w:cs="宋体"/>
            <w:i/>
            <w:iCs/>
            <w:color w:val="222222"/>
            <w:kern w:val="0"/>
            <w:sz w:val="33"/>
            <w:szCs w:val="33"/>
          </w:rPr>
          <w:t>铃儿却忍不住问道：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难道侯爷只是瞧了瞧这段枯枝便可看出那人剑法的高低不成？</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360" w:lineRule="atLeast"/>
        <w:jc w:val="left"/>
        <w:textAlignment w:val="baseline"/>
        <w:rPr>
          <w:ins w:id="39" w:author="Unknown"/>
          <w:rFonts w:ascii="inherit" w:eastAsia="宋体" w:hAnsi="inherit" w:cs="宋体"/>
          <w:i/>
          <w:iCs/>
          <w:color w:val="222222"/>
          <w:kern w:val="0"/>
          <w:sz w:val="33"/>
          <w:szCs w:val="33"/>
        </w:rPr>
      </w:pPr>
      <w:ins w:id="40" w:author="Unknown">
        <w:r w:rsidRPr="00567574">
          <w:rPr>
            <w:rFonts w:ascii="inherit" w:eastAsia="宋体" w:hAnsi="inherit" w:cs="宋体"/>
            <w:i/>
            <w:iCs/>
            <w:color w:val="222222"/>
            <w:kern w:val="0"/>
            <w:sz w:val="33"/>
            <w:szCs w:val="33"/>
          </w:rPr>
          <w:lastRenderedPageBreak/>
          <w:t>紫衣侯道：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正是！</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360" w:lineRule="atLeast"/>
        <w:jc w:val="left"/>
        <w:textAlignment w:val="baseline"/>
        <w:rPr>
          <w:ins w:id="41" w:author="Unknown"/>
          <w:rFonts w:ascii="inherit" w:eastAsia="宋体" w:hAnsi="inherit" w:cs="宋体"/>
          <w:i/>
          <w:iCs/>
          <w:color w:val="222222"/>
          <w:kern w:val="0"/>
          <w:sz w:val="33"/>
          <w:szCs w:val="33"/>
        </w:rPr>
      </w:pPr>
      <w:ins w:id="42" w:author="Unknown">
        <w:r w:rsidRPr="00567574">
          <w:rPr>
            <w:rFonts w:ascii="inherit" w:eastAsia="宋体" w:hAnsi="inherit" w:cs="宋体"/>
            <w:i/>
            <w:iCs/>
            <w:color w:val="222222"/>
            <w:kern w:val="0"/>
            <w:sz w:val="33"/>
            <w:szCs w:val="33"/>
          </w:rPr>
          <w:t>铃儿道：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从哪里看出来的？</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360" w:lineRule="atLeast"/>
        <w:jc w:val="left"/>
        <w:textAlignment w:val="baseline"/>
        <w:rPr>
          <w:ins w:id="43" w:author="Unknown"/>
          <w:rFonts w:ascii="inherit" w:eastAsia="宋体" w:hAnsi="inherit" w:cs="宋体"/>
          <w:i/>
          <w:iCs/>
          <w:color w:val="222222"/>
          <w:kern w:val="0"/>
          <w:sz w:val="33"/>
          <w:szCs w:val="33"/>
        </w:rPr>
      </w:pPr>
      <w:ins w:id="44" w:author="Unknown">
        <w:r w:rsidRPr="00567574">
          <w:rPr>
            <w:rFonts w:ascii="inherit" w:eastAsia="宋体" w:hAnsi="inherit" w:cs="宋体"/>
            <w:i/>
            <w:iCs/>
            <w:color w:val="222222"/>
            <w:kern w:val="0"/>
            <w:sz w:val="33"/>
            <w:szCs w:val="33"/>
          </w:rPr>
          <w:t>紫衣侯长叹一声，道：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你剑法到了我这样的造诣，便可自这枯枝切口上看出来了。否则我纵然向你解释三天三夜，你也不会懂的。</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line="360" w:lineRule="atLeast"/>
        <w:jc w:val="left"/>
        <w:textAlignment w:val="baseline"/>
        <w:rPr>
          <w:ins w:id="45" w:author="Unknown"/>
          <w:rFonts w:ascii="inherit" w:eastAsia="宋体" w:hAnsi="inherit" w:cs="宋体"/>
          <w:i/>
          <w:iCs/>
          <w:color w:val="222222"/>
          <w:kern w:val="0"/>
          <w:sz w:val="33"/>
          <w:szCs w:val="33"/>
        </w:rPr>
      </w:pPr>
      <w:ins w:id="46" w:author="Unknown">
        <w:r w:rsidRPr="00567574">
          <w:rPr>
            <w:rFonts w:ascii="inherit" w:eastAsia="宋体" w:hAnsi="inherit" w:cs="宋体"/>
            <w:i/>
            <w:iCs/>
            <w:color w:val="222222"/>
            <w:kern w:val="0"/>
            <w:sz w:val="33"/>
            <w:szCs w:val="33"/>
          </w:rPr>
          <w:t>铃儿怔了怔，苦笑道：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看起来我一辈子也不会懂了。</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414" w:lineRule="atLeast"/>
        <w:jc w:val="left"/>
        <w:textAlignment w:val="baseline"/>
        <w:rPr>
          <w:ins w:id="47" w:author="Unknown"/>
          <w:rFonts w:ascii="inherit" w:eastAsia="宋体" w:hAnsi="inherit" w:cs="宋体"/>
          <w:color w:val="222222"/>
          <w:kern w:val="0"/>
          <w:sz w:val="28"/>
          <w:szCs w:val="28"/>
        </w:rPr>
      </w:pPr>
      <w:ins w:id="48" w:author="Unknown">
        <w:r w:rsidRPr="00567574">
          <w:rPr>
            <w:rFonts w:ascii="inherit" w:eastAsia="宋体" w:hAnsi="inherit" w:cs="宋体"/>
            <w:color w:val="222222"/>
            <w:kern w:val="0"/>
            <w:sz w:val="28"/>
            <w:szCs w:val="28"/>
          </w:rPr>
          <w:t>随后紫衣侯以一剑刺中一人七处大穴，并将此人作为战书送至白衣人：</w:t>
        </w:r>
      </w:ins>
    </w:p>
    <w:p w:rsidR="00567574" w:rsidRPr="00567574" w:rsidRDefault="00567574" w:rsidP="00567574">
      <w:pPr>
        <w:widowControl/>
        <w:shd w:val="clear" w:color="auto" w:fill="F8F8F8"/>
        <w:spacing w:after="360" w:line="360" w:lineRule="atLeast"/>
        <w:jc w:val="left"/>
        <w:textAlignment w:val="baseline"/>
        <w:rPr>
          <w:ins w:id="49" w:author="Unknown"/>
          <w:rFonts w:ascii="inherit" w:eastAsia="宋体" w:hAnsi="inherit" w:cs="宋体"/>
          <w:i/>
          <w:iCs/>
          <w:color w:val="222222"/>
          <w:kern w:val="0"/>
          <w:sz w:val="33"/>
          <w:szCs w:val="33"/>
        </w:rPr>
      </w:pPr>
      <w:ins w:id="50" w:author="Unknown">
        <w:r w:rsidRPr="00567574">
          <w:rPr>
            <w:rFonts w:ascii="inherit" w:eastAsia="宋体" w:hAnsi="inherit" w:cs="宋体"/>
            <w:i/>
            <w:iCs/>
            <w:color w:val="222222"/>
            <w:kern w:val="0"/>
            <w:sz w:val="33"/>
            <w:szCs w:val="33"/>
          </w:rPr>
          <w:t>白衣人道：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这算什么战书？</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虽然他能无论见着什么惊奇之事面上都不动声色，但此刻语声中也不免露出诧异之情。</w:t>
        </w:r>
      </w:ins>
    </w:p>
    <w:p w:rsidR="00567574" w:rsidRPr="00567574" w:rsidRDefault="00567574" w:rsidP="00567574">
      <w:pPr>
        <w:widowControl/>
        <w:shd w:val="clear" w:color="auto" w:fill="F8F8F8"/>
        <w:spacing w:line="360" w:lineRule="atLeast"/>
        <w:jc w:val="left"/>
        <w:textAlignment w:val="baseline"/>
        <w:rPr>
          <w:ins w:id="51" w:author="Unknown"/>
          <w:rFonts w:ascii="inherit" w:eastAsia="宋体" w:hAnsi="inherit" w:cs="宋体"/>
          <w:i/>
          <w:iCs/>
          <w:color w:val="222222"/>
          <w:kern w:val="0"/>
          <w:sz w:val="33"/>
          <w:szCs w:val="33"/>
        </w:rPr>
      </w:pPr>
      <w:ins w:id="52" w:author="Unknown">
        <w:r w:rsidRPr="00567574">
          <w:rPr>
            <w:rFonts w:ascii="inherit" w:eastAsia="宋体" w:hAnsi="inherit" w:cs="宋体"/>
            <w:i/>
            <w:iCs/>
            <w:color w:val="222222"/>
            <w:kern w:val="0"/>
            <w:sz w:val="33"/>
            <w:szCs w:val="33"/>
          </w:rPr>
          <w:t>王半侠双手一分，撕开了岑陬之衣襟，只见他双肩前胸七道剑痕，伤口早已结疤，骤眼望去，也和寻常伤痕没什么两样，只是这剑痕都在肩井、乳泉等大穴之上，纵横上下，去路分明，剑痕与剑痕之间还有条淡淡的红线，仔细一瞧，亦是剑锋划出来的。白衣人不等王半侠说话，目光立即被这剑痕吸引，脚步也开始移动，一步步走向岑陬面前。</w:t>
        </w:r>
      </w:ins>
    </w:p>
    <w:p w:rsidR="00567574" w:rsidRPr="00567574" w:rsidRDefault="00567574" w:rsidP="00567574">
      <w:pPr>
        <w:widowControl/>
        <w:shd w:val="clear" w:color="auto" w:fill="F8F8F8"/>
        <w:spacing w:after="360" w:line="414" w:lineRule="atLeast"/>
        <w:jc w:val="left"/>
        <w:textAlignment w:val="baseline"/>
        <w:rPr>
          <w:ins w:id="53" w:author="Unknown"/>
          <w:rFonts w:ascii="inherit" w:eastAsia="宋体" w:hAnsi="inherit" w:cs="宋体"/>
          <w:color w:val="222222"/>
          <w:kern w:val="0"/>
          <w:sz w:val="28"/>
          <w:szCs w:val="28"/>
        </w:rPr>
      </w:pPr>
      <w:ins w:id="54" w:author="Unknown">
        <w:r w:rsidRPr="00567574">
          <w:rPr>
            <w:rFonts w:ascii="inherit" w:eastAsia="宋体" w:hAnsi="inherit" w:cs="宋体"/>
            <w:color w:val="222222"/>
            <w:kern w:val="0"/>
            <w:sz w:val="28"/>
            <w:szCs w:val="28"/>
          </w:rPr>
          <w:t>同样，旁人看不明白伤痕有什么特别之处，但白衣人却异常激动：</w:t>
        </w:r>
      </w:ins>
    </w:p>
    <w:p w:rsidR="00567574" w:rsidRPr="00567574" w:rsidRDefault="00567574" w:rsidP="00567574">
      <w:pPr>
        <w:widowControl/>
        <w:shd w:val="clear" w:color="auto" w:fill="F8F8F8"/>
        <w:spacing w:line="360" w:lineRule="atLeast"/>
        <w:jc w:val="left"/>
        <w:textAlignment w:val="baseline"/>
        <w:rPr>
          <w:ins w:id="55" w:author="Unknown"/>
          <w:rFonts w:ascii="inherit" w:eastAsia="宋体" w:hAnsi="inherit" w:cs="宋体"/>
          <w:i/>
          <w:iCs/>
          <w:color w:val="222222"/>
          <w:kern w:val="0"/>
          <w:sz w:val="33"/>
          <w:szCs w:val="33"/>
        </w:rPr>
      </w:pPr>
      <w:ins w:id="56" w:author="Unknown">
        <w:r w:rsidRPr="00567574">
          <w:rPr>
            <w:rFonts w:ascii="inherit" w:eastAsia="宋体" w:hAnsi="inherit" w:cs="宋体"/>
            <w:i/>
            <w:iCs/>
            <w:color w:val="222222"/>
            <w:kern w:val="0"/>
            <w:sz w:val="33"/>
            <w:szCs w:val="33"/>
          </w:rPr>
          <w:t>白衣人再也不瞧他一眼，挥起长剑，剑尖向天，微微颤抖。白衣人语声也微微颤抖，仰天道：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天地无极，终于还是有一人能作我的对手</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突然垂首跪下，满头长发四散披落，</w:t>
        </w:r>
        <w:r w:rsidRPr="00567574">
          <w:rPr>
            <w:rFonts w:ascii="inherit" w:eastAsia="宋体" w:hAnsi="inherit" w:cs="宋体"/>
            <w:i/>
            <w:iCs/>
            <w:color w:val="222222"/>
            <w:kern w:val="0"/>
            <w:sz w:val="33"/>
            <w:szCs w:val="33"/>
          </w:rPr>
          <w:lastRenderedPageBreak/>
          <w:t>似是感激苍天终能赐给他一个对手，又似在赞佩苍天之能，竟能造出个能与他作对手的英雄！</w:t>
        </w:r>
      </w:ins>
    </w:p>
    <w:p w:rsidR="00567574" w:rsidRPr="00567574" w:rsidRDefault="00567574" w:rsidP="00567574">
      <w:pPr>
        <w:widowControl/>
        <w:shd w:val="clear" w:color="auto" w:fill="F8F8F8"/>
        <w:spacing w:after="360" w:line="414" w:lineRule="atLeast"/>
        <w:jc w:val="left"/>
        <w:textAlignment w:val="baseline"/>
        <w:rPr>
          <w:ins w:id="57" w:author="Unknown"/>
          <w:rFonts w:ascii="inherit" w:eastAsia="宋体" w:hAnsi="inherit" w:cs="宋体"/>
          <w:color w:val="222222"/>
          <w:kern w:val="0"/>
          <w:sz w:val="28"/>
          <w:szCs w:val="28"/>
        </w:rPr>
      </w:pPr>
      <w:r>
        <w:rPr>
          <w:rFonts w:ascii="inherit" w:eastAsia="宋体" w:hAnsi="inherit" w:cs="宋体" w:hint="eastAsia"/>
          <w:noProof/>
          <w:color w:val="222222"/>
          <w:kern w:val="0"/>
          <w:sz w:val="28"/>
          <w:szCs w:val="28"/>
        </w:rPr>
        <w:lastRenderedPageBreak/>
        <w:drawing>
          <wp:inline distT="0" distB="0" distL="0" distR="0">
            <wp:extent cx="12192000" cy="14582775"/>
            <wp:effectExtent l="0" t="0" r="0" b="9525"/>
            <wp:docPr id="2" name="图片 2" descr="射雕英雄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射雕英雄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0" cy="14582775"/>
                    </a:xfrm>
                    <a:prstGeom prst="rect">
                      <a:avLst/>
                    </a:prstGeom>
                    <a:noFill/>
                    <a:ln>
                      <a:noFill/>
                    </a:ln>
                  </pic:spPr>
                </pic:pic>
              </a:graphicData>
            </a:graphic>
          </wp:inline>
        </w:drawing>
      </w:r>
    </w:p>
    <w:p w:rsidR="00567574" w:rsidRPr="00567574" w:rsidRDefault="00567574" w:rsidP="00567574">
      <w:pPr>
        <w:widowControl/>
        <w:shd w:val="clear" w:color="auto" w:fill="F8F8F8"/>
        <w:spacing w:line="414" w:lineRule="atLeast"/>
        <w:jc w:val="left"/>
        <w:textAlignment w:val="baseline"/>
        <w:rPr>
          <w:ins w:id="58" w:author="Unknown"/>
          <w:rFonts w:ascii="inherit" w:eastAsia="宋体" w:hAnsi="inherit" w:cs="宋体"/>
          <w:color w:val="222222"/>
          <w:kern w:val="0"/>
          <w:sz w:val="28"/>
          <w:szCs w:val="28"/>
        </w:rPr>
      </w:pPr>
      <w:ins w:id="59" w:author="Unknown">
        <w:r w:rsidRPr="00567574">
          <w:rPr>
            <w:rFonts w:ascii="inherit" w:eastAsia="宋体" w:hAnsi="inherit" w:cs="宋体"/>
            <w:color w:val="222222"/>
            <w:kern w:val="0"/>
            <w:sz w:val="28"/>
            <w:szCs w:val="28"/>
          </w:rPr>
          <w:lastRenderedPageBreak/>
          <w:t>另一个故事来自</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"http://zh.wikipedia.org/wiki/%E9%87%91%E5%BA%B8"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金庸</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的</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"http://www.amazon.cn/gp/product/B00ES5S4BK/ref=as_li_ss_tl?ie=UTF8&amp;camp=536&amp;creative=3132&amp;creativeASIN=B00ES5S4BK&amp;linkCode=as2&amp;tag=lucida-23"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射雕英雄传</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里郭靖和黄蓉到陆家庄的那一段，裘千丈（但众人以为他是裘千仞）通过嘴冒青烟和肉掌碾砖等</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绝技</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让众人以为他身怀绝世武功：</w:t>
        </w:r>
      </w:ins>
    </w:p>
    <w:p w:rsidR="00567574" w:rsidRPr="00567574" w:rsidRDefault="00567574" w:rsidP="00567574">
      <w:pPr>
        <w:widowControl/>
        <w:shd w:val="clear" w:color="auto" w:fill="F8F8F8"/>
        <w:spacing w:after="240" w:line="414" w:lineRule="atLeast"/>
        <w:jc w:val="left"/>
        <w:textAlignment w:val="baseline"/>
        <w:outlineLvl w:val="3"/>
        <w:rPr>
          <w:ins w:id="60" w:author="Unknown"/>
          <w:rFonts w:ascii="Georgia" w:eastAsia="宋体" w:hAnsi="Georgia" w:cs="宋体"/>
          <w:b/>
          <w:bCs/>
          <w:color w:val="222222"/>
          <w:kern w:val="0"/>
          <w:sz w:val="28"/>
          <w:szCs w:val="28"/>
        </w:rPr>
      </w:pPr>
      <w:ins w:id="61" w:author="Unknown">
        <w:r w:rsidRPr="00567574">
          <w:rPr>
            <w:rFonts w:ascii="Georgia" w:eastAsia="宋体" w:hAnsi="Georgia" w:cs="宋体"/>
            <w:b/>
            <w:bCs/>
            <w:color w:val="222222"/>
            <w:kern w:val="0"/>
            <w:sz w:val="28"/>
            <w:szCs w:val="28"/>
          </w:rPr>
          <w:t>嘴冒青烟</w:t>
        </w:r>
      </w:ins>
    </w:p>
    <w:p w:rsidR="00567574" w:rsidRPr="00567574" w:rsidRDefault="00567574" w:rsidP="00567574">
      <w:pPr>
        <w:widowControl/>
        <w:shd w:val="clear" w:color="auto" w:fill="F8F8F8"/>
        <w:spacing w:line="360" w:lineRule="atLeast"/>
        <w:jc w:val="left"/>
        <w:textAlignment w:val="baseline"/>
        <w:rPr>
          <w:ins w:id="62" w:author="Unknown"/>
          <w:rFonts w:ascii="inherit" w:eastAsia="宋体" w:hAnsi="inherit" w:cs="宋体"/>
          <w:i/>
          <w:iCs/>
          <w:color w:val="222222"/>
          <w:kern w:val="0"/>
          <w:sz w:val="33"/>
          <w:szCs w:val="33"/>
        </w:rPr>
      </w:pPr>
      <w:ins w:id="63" w:author="Unknown">
        <w:r w:rsidRPr="00567574">
          <w:rPr>
            <w:rFonts w:ascii="inherit" w:eastAsia="宋体" w:hAnsi="inherit" w:cs="宋体"/>
            <w:i/>
            <w:iCs/>
            <w:color w:val="222222"/>
            <w:kern w:val="0"/>
            <w:sz w:val="33"/>
            <w:szCs w:val="33"/>
          </w:rPr>
          <w:t>陆庄主生怕要是不去，这位发起娇嗔来，非惊动裘千仞不可，当下命庄丁放轻脚步，将自己扶过去，俯眼窗纸，在黄蓉弄破的小孔中向里一张，不禁大奇，只见裘千仞盘膝而坐，双目微闭，嘴里正喷出一缕缕的烟雾，连续不断。</w:t>
        </w:r>
      </w:ins>
    </w:p>
    <w:p w:rsidR="00567574" w:rsidRPr="00567574" w:rsidRDefault="00567574" w:rsidP="00567574">
      <w:pPr>
        <w:widowControl/>
        <w:shd w:val="clear" w:color="auto" w:fill="F8F8F8"/>
        <w:spacing w:after="240" w:line="414" w:lineRule="atLeast"/>
        <w:jc w:val="left"/>
        <w:textAlignment w:val="baseline"/>
        <w:outlineLvl w:val="3"/>
        <w:rPr>
          <w:ins w:id="64" w:author="Unknown"/>
          <w:rFonts w:ascii="Georgia" w:eastAsia="宋体" w:hAnsi="Georgia" w:cs="宋体"/>
          <w:b/>
          <w:bCs/>
          <w:color w:val="222222"/>
          <w:kern w:val="0"/>
          <w:sz w:val="28"/>
          <w:szCs w:val="28"/>
        </w:rPr>
      </w:pPr>
      <w:ins w:id="65" w:author="Unknown">
        <w:r w:rsidRPr="00567574">
          <w:rPr>
            <w:rFonts w:ascii="Georgia" w:eastAsia="宋体" w:hAnsi="Georgia" w:cs="宋体"/>
            <w:b/>
            <w:bCs/>
            <w:color w:val="222222"/>
            <w:kern w:val="0"/>
            <w:sz w:val="28"/>
            <w:szCs w:val="28"/>
          </w:rPr>
          <w:t>肉掌碾砖</w:t>
        </w:r>
      </w:ins>
    </w:p>
    <w:p w:rsidR="00567574" w:rsidRPr="00567574" w:rsidRDefault="00567574" w:rsidP="00567574">
      <w:pPr>
        <w:widowControl/>
        <w:shd w:val="clear" w:color="auto" w:fill="F8F8F8"/>
        <w:spacing w:line="360" w:lineRule="atLeast"/>
        <w:jc w:val="left"/>
        <w:textAlignment w:val="baseline"/>
        <w:rPr>
          <w:ins w:id="66" w:author="Unknown"/>
          <w:rFonts w:ascii="inherit" w:eastAsia="宋体" w:hAnsi="inherit" w:cs="宋体"/>
          <w:i/>
          <w:iCs/>
          <w:color w:val="222222"/>
          <w:kern w:val="0"/>
          <w:sz w:val="33"/>
          <w:szCs w:val="33"/>
        </w:rPr>
      </w:pPr>
      <w:ins w:id="67" w:author="Unknown">
        <w:r w:rsidRPr="00567574">
          <w:rPr>
            <w:rFonts w:ascii="inherit" w:eastAsia="宋体" w:hAnsi="inherit" w:cs="宋体"/>
            <w:i/>
            <w:iCs/>
            <w:color w:val="222222"/>
            <w:kern w:val="0"/>
            <w:sz w:val="33"/>
            <w:szCs w:val="33"/>
          </w:rPr>
          <w:t>裘千仞站起身来，走到天井之中，归座时手中已各握了一块砖头。只见他双手也不怎么用劲，却听得格格之声不绝，两块砖头已碎成小块，再捏一阵，碎块都成了粉末，簌簌簌的都掉在桌上。席上四人一齐大惊失色。</w:t>
        </w:r>
      </w:ins>
    </w:p>
    <w:p w:rsidR="00567574" w:rsidRPr="00567574" w:rsidRDefault="00567574" w:rsidP="00567574">
      <w:pPr>
        <w:widowControl/>
        <w:shd w:val="clear" w:color="auto" w:fill="F8F8F8"/>
        <w:spacing w:after="240" w:line="414" w:lineRule="atLeast"/>
        <w:jc w:val="left"/>
        <w:textAlignment w:val="baseline"/>
        <w:outlineLvl w:val="3"/>
        <w:rPr>
          <w:ins w:id="68" w:author="Unknown"/>
          <w:rFonts w:ascii="Georgia" w:eastAsia="宋体" w:hAnsi="Georgia" w:cs="宋体"/>
          <w:b/>
          <w:bCs/>
          <w:color w:val="222222"/>
          <w:kern w:val="0"/>
          <w:sz w:val="28"/>
          <w:szCs w:val="28"/>
        </w:rPr>
      </w:pPr>
      <w:ins w:id="69" w:author="Unknown">
        <w:r w:rsidRPr="00567574">
          <w:rPr>
            <w:rFonts w:ascii="Georgia" w:eastAsia="宋体" w:hAnsi="Georgia" w:cs="宋体"/>
            <w:b/>
            <w:bCs/>
            <w:color w:val="222222"/>
            <w:kern w:val="0"/>
            <w:sz w:val="28"/>
            <w:szCs w:val="28"/>
          </w:rPr>
          <w:t>但</w:t>
        </w:r>
        <w:r w:rsidRPr="00567574">
          <w:rPr>
            <w:rFonts w:ascii="Georgia" w:eastAsia="宋体" w:hAnsi="Georgia" w:cs="宋体"/>
            <w:b/>
            <w:bCs/>
            <w:color w:val="222222"/>
            <w:kern w:val="0"/>
            <w:sz w:val="28"/>
            <w:szCs w:val="28"/>
          </w:rPr>
          <w:t>“</w:t>
        </w:r>
        <w:r w:rsidRPr="00567574">
          <w:rPr>
            <w:rFonts w:ascii="Georgia" w:eastAsia="宋体" w:hAnsi="Georgia" w:cs="宋体"/>
            <w:b/>
            <w:bCs/>
            <w:color w:val="222222"/>
            <w:kern w:val="0"/>
            <w:sz w:val="28"/>
            <w:szCs w:val="28"/>
          </w:rPr>
          <w:t>绝技</w:t>
        </w:r>
        <w:r w:rsidRPr="00567574">
          <w:rPr>
            <w:rFonts w:ascii="Georgia" w:eastAsia="宋体" w:hAnsi="Georgia" w:cs="宋体"/>
            <w:b/>
            <w:bCs/>
            <w:color w:val="222222"/>
            <w:kern w:val="0"/>
            <w:sz w:val="28"/>
            <w:szCs w:val="28"/>
          </w:rPr>
          <w:t>”</w:t>
        </w:r>
        <w:r w:rsidRPr="00567574">
          <w:rPr>
            <w:rFonts w:ascii="Georgia" w:eastAsia="宋体" w:hAnsi="Georgia" w:cs="宋体"/>
            <w:b/>
            <w:bCs/>
            <w:color w:val="222222"/>
            <w:kern w:val="0"/>
            <w:sz w:val="28"/>
            <w:szCs w:val="28"/>
          </w:rPr>
          <w:t>并非真正的功力，即便是当时初出茅庐的郭靖，一掌就把裘千丈打飞：</w:t>
        </w:r>
      </w:ins>
    </w:p>
    <w:p w:rsidR="00567574" w:rsidRPr="00567574" w:rsidRDefault="00567574" w:rsidP="00567574">
      <w:pPr>
        <w:widowControl/>
        <w:shd w:val="clear" w:color="auto" w:fill="F8F8F8"/>
        <w:spacing w:line="360" w:lineRule="atLeast"/>
        <w:jc w:val="left"/>
        <w:textAlignment w:val="baseline"/>
        <w:rPr>
          <w:ins w:id="70" w:author="Unknown"/>
          <w:rFonts w:ascii="inherit" w:eastAsia="宋体" w:hAnsi="inherit" w:cs="宋体"/>
          <w:i/>
          <w:iCs/>
          <w:color w:val="222222"/>
          <w:kern w:val="0"/>
          <w:sz w:val="33"/>
          <w:szCs w:val="33"/>
        </w:rPr>
      </w:pPr>
      <w:ins w:id="71" w:author="Unknown">
        <w:r w:rsidRPr="00567574">
          <w:rPr>
            <w:rFonts w:ascii="inherit" w:eastAsia="宋体" w:hAnsi="inherit" w:cs="宋体"/>
            <w:i/>
            <w:iCs/>
            <w:color w:val="222222"/>
            <w:kern w:val="0"/>
            <w:sz w:val="33"/>
            <w:szCs w:val="33"/>
          </w:rPr>
          <w:t>裘千仞见他左臂扫来，口中却说</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吃我一掌</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，心道：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你臂中套拳，谁不知道？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双手搂怀，来撞他左臂。哪知郭靖这招</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龙战于野</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是降龙十八掌中十分奥妙的功夫，左臂右掌，均是可实可虚，非拘一格，眼见敌人挡他左臂，右掌忽起，也是蓬的一声，正击在他右臂连胸之处，裘千仞的身子如纸鹞断线般直向门外飞去。</w:t>
        </w:r>
      </w:ins>
    </w:p>
    <w:p w:rsidR="00567574" w:rsidRPr="00567574" w:rsidRDefault="00567574" w:rsidP="00567574">
      <w:pPr>
        <w:widowControl/>
        <w:shd w:val="clear" w:color="auto" w:fill="F8F8F8"/>
        <w:spacing w:after="360" w:line="414" w:lineRule="atLeast"/>
        <w:jc w:val="left"/>
        <w:textAlignment w:val="baseline"/>
        <w:rPr>
          <w:ins w:id="72" w:author="Unknown"/>
          <w:rFonts w:ascii="inherit" w:eastAsia="宋体" w:hAnsi="inherit" w:cs="宋体"/>
          <w:color w:val="222222"/>
          <w:kern w:val="0"/>
          <w:sz w:val="28"/>
          <w:szCs w:val="28"/>
        </w:rPr>
      </w:pPr>
      <w:ins w:id="73" w:author="Unknown">
        <w:r w:rsidRPr="00567574">
          <w:rPr>
            <w:rFonts w:ascii="inherit" w:eastAsia="宋体" w:hAnsi="inherit" w:cs="宋体"/>
            <w:color w:val="222222"/>
            <w:kern w:val="0"/>
            <w:sz w:val="28"/>
            <w:szCs w:val="28"/>
          </w:rPr>
          <w:lastRenderedPageBreak/>
          <w:t>之后众人才发现这位</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裘千仞</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是个假冒：嘴冒青烟是把茅点燃藏在袖里吸一口喷一口；肉掌碾砖是用面粉做的砖；而轻功水上飘则是提前在水底打了暗桩。</w:t>
        </w:r>
      </w:ins>
    </w:p>
    <w:p w:rsidR="00567574" w:rsidRPr="00567574" w:rsidRDefault="00567574" w:rsidP="00567574">
      <w:pPr>
        <w:widowControl/>
        <w:shd w:val="clear" w:color="auto" w:fill="F8F8F8"/>
        <w:spacing w:after="240" w:line="414" w:lineRule="atLeast"/>
        <w:jc w:val="left"/>
        <w:textAlignment w:val="baseline"/>
        <w:outlineLvl w:val="1"/>
        <w:rPr>
          <w:ins w:id="74" w:author="Unknown"/>
          <w:rFonts w:ascii="Georgia" w:eastAsia="宋体" w:hAnsi="Georgia" w:cs="宋体"/>
          <w:b/>
          <w:bCs/>
          <w:color w:val="222222"/>
          <w:kern w:val="0"/>
          <w:sz w:val="42"/>
          <w:szCs w:val="42"/>
        </w:rPr>
      </w:pPr>
      <w:ins w:id="75" w:author="Unknown">
        <w:r w:rsidRPr="00567574">
          <w:rPr>
            <w:rFonts w:ascii="Georgia" w:eastAsia="宋体" w:hAnsi="Georgia" w:cs="宋体"/>
            <w:b/>
            <w:bCs/>
            <w:color w:val="222222"/>
            <w:kern w:val="0"/>
            <w:sz w:val="42"/>
            <w:szCs w:val="42"/>
          </w:rPr>
          <w:t>程序员面试</w:t>
        </w:r>
      </w:ins>
    </w:p>
    <w:p w:rsidR="00567574" w:rsidRPr="00567574" w:rsidRDefault="00567574" w:rsidP="00567574">
      <w:pPr>
        <w:widowControl/>
        <w:shd w:val="clear" w:color="auto" w:fill="F8F8F8"/>
        <w:spacing w:after="360" w:line="414" w:lineRule="atLeast"/>
        <w:jc w:val="left"/>
        <w:textAlignment w:val="baseline"/>
        <w:rPr>
          <w:ins w:id="76" w:author="Unknown"/>
          <w:rFonts w:ascii="inherit" w:eastAsia="宋体" w:hAnsi="inherit" w:cs="宋体"/>
          <w:color w:val="222222"/>
          <w:kern w:val="0"/>
          <w:sz w:val="28"/>
          <w:szCs w:val="28"/>
        </w:rPr>
      </w:pPr>
      <w:ins w:id="77" w:author="Unknown">
        <w:r w:rsidRPr="00567574">
          <w:rPr>
            <w:rFonts w:ascii="inherit" w:eastAsia="宋体" w:hAnsi="inherit" w:cs="宋体"/>
            <w:color w:val="222222"/>
            <w:kern w:val="0"/>
            <w:sz w:val="28"/>
            <w:szCs w:val="28"/>
          </w:rPr>
          <w:t>也许你会疑惑这两个故事和程序员面试有什么关系，先拿白衣人来说：</w:t>
        </w:r>
      </w:ins>
    </w:p>
    <w:p w:rsidR="00567574" w:rsidRPr="00567574" w:rsidRDefault="00567574" w:rsidP="00567574">
      <w:pPr>
        <w:widowControl/>
        <w:numPr>
          <w:ilvl w:val="0"/>
          <w:numId w:val="2"/>
        </w:numPr>
        <w:shd w:val="clear" w:color="auto" w:fill="F8F8F8"/>
        <w:spacing w:line="414" w:lineRule="atLeast"/>
        <w:ind w:left="0"/>
        <w:jc w:val="left"/>
        <w:textAlignment w:val="baseline"/>
        <w:rPr>
          <w:ins w:id="78" w:author="Unknown"/>
          <w:rFonts w:ascii="inherit" w:eastAsia="宋体" w:hAnsi="inherit" w:cs="宋体"/>
          <w:color w:val="222222"/>
          <w:kern w:val="0"/>
          <w:sz w:val="28"/>
          <w:szCs w:val="28"/>
        </w:rPr>
      </w:pPr>
      <w:ins w:id="79" w:author="Unknown">
        <w:r w:rsidRPr="00567574">
          <w:rPr>
            <w:rFonts w:ascii="inherit" w:eastAsia="宋体" w:hAnsi="inherit" w:cs="宋体"/>
            <w:color w:val="222222"/>
            <w:kern w:val="0"/>
            <w:sz w:val="28"/>
            <w:szCs w:val="28"/>
          </w:rPr>
          <w:t>东瀛修炼绝世武功（在校刻苦学习技术）；</w:t>
        </w:r>
      </w:ins>
    </w:p>
    <w:p w:rsidR="00567574" w:rsidRPr="00567574" w:rsidRDefault="00567574" w:rsidP="00567574">
      <w:pPr>
        <w:widowControl/>
        <w:numPr>
          <w:ilvl w:val="0"/>
          <w:numId w:val="2"/>
        </w:numPr>
        <w:shd w:val="clear" w:color="auto" w:fill="F8F8F8"/>
        <w:spacing w:line="414" w:lineRule="atLeast"/>
        <w:ind w:left="0"/>
        <w:jc w:val="left"/>
        <w:textAlignment w:val="baseline"/>
        <w:rPr>
          <w:ins w:id="80" w:author="Unknown"/>
          <w:rFonts w:ascii="inherit" w:eastAsia="宋体" w:hAnsi="inherit" w:cs="宋体"/>
          <w:color w:val="222222"/>
          <w:kern w:val="0"/>
          <w:sz w:val="28"/>
          <w:szCs w:val="28"/>
        </w:rPr>
      </w:pPr>
      <w:ins w:id="81" w:author="Unknown">
        <w:r w:rsidRPr="00567574">
          <w:rPr>
            <w:rFonts w:ascii="inherit" w:eastAsia="宋体" w:hAnsi="inherit" w:cs="宋体"/>
            <w:color w:val="222222"/>
            <w:kern w:val="0"/>
            <w:sz w:val="28"/>
            <w:szCs w:val="28"/>
          </w:rPr>
          <w:t>远赴中原挑战群雄（即将毕业开始求职）；</w:t>
        </w:r>
      </w:ins>
    </w:p>
    <w:p w:rsidR="00567574" w:rsidRPr="00567574" w:rsidRDefault="00567574" w:rsidP="00567574">
      <w:pPr>
        <w:widowControl/>
        <w:numPr>
          <w:ilvl w:val="0"/>
          <w:numId w:val="2"/>
        </w:numPr>
        <w:shd w:val="clear" w:color="auto" w:fill="F8F8F8"/>
        <w:spacing w:line="414" w:lineRule="atLeast"/>
        <w:ind w:left="0"/>
        <w:jc w:val="left"/>
        <w:textAlignment w:val="baseline"/>
        <w:rPr>
          <w:ins w:id="82" w:author="Unknown"/>
          <w:rFonts w:ascii="inherit" w:eastAsia="宋体" w:hAnsi="inherit" w:cs="宋体"/>
          <w:color w:val="222222"/>
          <w:kern w:val="0"/>
          <w:sz w:val="28"/>
          <w:szCs w:val="28"/>
        </w:rPr>
      </w:pPr>
      <w:ins w:id="83" w:author="Unknown">
        <w:r w:rsidRPr="00567574">
          <w:rPr>
            <w:rFonts w:ascii="inherit" w:eastAsia="宋体" w:hAnsi="inherit" w:cs="宋体"/>
            <w:color w:val="222222"/>
            <w:kern w:val="0"/>
            <w:sz w:val="28"/>
            <w:szCs w:val="28"/>
          </w:rPr>
          <w:t>拔剑削枯枝作战书（撰写简历进行面试）；</w:t>
        </w:r>
      </w:ins>
    </w:p>
    <w:p w:rsidR="00567574" w:rsidRPr="00567574" w:rsidRDefault="00567574" w:rsidP="00567574">
      <w:pPr>
        <w:widowControl/>
        <w:numPr>
          <w:ilvl w:val="0"/>
          <w:numId w:val="2"/>
        </w:numPr>
        <w:shd w:val="clear" w:color="auto" w:fill="F8F8F8"/>
        <w:spacing w:line="414" w:lineRule="atLeast"/>
        <w:ind w:left="0"/>
        <w:jc w:val="left"/>
        <w:textAlignment w:val="baseline"/>
        <w:rPr>
          <w:ins w:id="84" w:author="Unknown"/>
          <w:rFonts w:ascii="inherit" w:eastAsia="宋体" w:hAnsi="inherit" w:cs="宋体"/>
          <w:color w:val="222222"/>
          <w:kern w:val="0"/>
          <w:sz w:val="28"/>
          <w:szCs w:val="28"/>
        </w:rPr>
      </w:pPr>
      <w:ins w:id="85" w:author="Unknown">
        <w:r w:rsidRPr="00567574">
          <w:rPr>
            <w:rFonts w:ascii="inherit" w:eastAsia="宋体" w:hAnsi="inherit" w:cs="宋体"/>
            <w:color w:val="222222"/>
            <w:kern w:val="0"/>
            <w:sz w:val="28"/>
            <w:szCs w:val="28"/>
          </w:rPr>
          <w:t>惊动中原第一高手（简历</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面试得到赏识）；</w:t>
        </w:r>
      </w:ins>
    </w:p>
    <w:p w:rsidR="00567574" w:rsidRPr="00567574" w:rsidRDefault="00567574" w:rsidP="00567574">
      <w:pPr>
        <w:widowControl/>
        <w:numPr>
          <w:ilvl w:val="0"/>
          <w:numId w:val="2"/>
        </w:numPr>
        <w:shd w:val="clear" w:color="auto" w:fill="F8F8F8"/>
        <w:spacing w:line="414" w:lineRule="atLeast"/>
        <w:ind w:left="0"/>
        <w:jc w:val="left"/>
        <w:textAlignment w:val="baseline"/>
        <w:rPr>
          <w:ins w:id="86" w:author="Unknown"/>
          <w:rFonts w:ascii="inherit" w:eastAsia="宋体" w:hAnsi="inherit" w:cs="宋体"/>
          <w:color w:val="222222"/>
          <w:kern w:val="0"/>
          <w:sz w:val="28"/>
          <w:szCs w:val="28"/>
        </w:rPr>
      </w:pPr>
      <w:ins w:id="87" w:author="Unknown">
        <w:r w:rsidRPr="00567574">
          <w:rPr>
            <w:rFonts w:ascii="inherit" w:eastAsia="宋体" w:hAnsi="inherit" w:cs="宋体"/>
            <w:color w:val="222222"/>
            <w:kern w:val="0"/>
            <w:sz w:val="28"/>
            <w:szCs w:val="28"/>
          </w:rPr>
          <w:t>海上决战名扬天下（得到</w:t>
        </w:r>
        <w:r w:rsidRPr="00567574">
          <w:rPr>
            <w:rFonts w:ascii="inherit" w:eastAsia="宋体" w:hAnsi="inherit" w:cs="宋体"/>
            <w:color w:val="222222"/>
            <w:kern w:val="0"/>
            <w:sz w:val="28"/>
            <w:szCs w:val="28"/>
          </w:rPr>
          <w:t>Offer</w:t>
        </w:r>
        <w:r w:rsidRPr="00567574">
          <w:rPr>
            <w:rFonts w:ascii="inherit" w:eastAsia="宋体" w:hAnsi="inherit" w:cs="宋体"/>
            <w:color w:val="222222"/>
            <w:kern w:val="0"/>
            <w:sz w:val="28"/>
            <w:szCs w:val="28"/>
          </w:rPr>
          <w:t>搞定工作）。</w:t>
        </w:r>
      </w:ins>
    </w:p>
    <w:p w:rsidR="00567574" w:rsidRPr="00567574" w:rsidRDefault="00567574" w:rsidP="00567574">
      <w:pPr>
        <w:widowControl/>
        <w:shd w:val="clear" w:color="auto" w:fill="F8F8F8"/>
        <w:spacing w:after="360" w:line="414" w:lineRule="atLeast"/>
        <w:jc w:val="left"/>
        <w:textAlignment w:val="baseline"/>
        <w:rPr>
          <w:ins w:id="88" w:author="Unknown"/>
          <w:rFonts w:ascii="inherit" w:eastAsia="宋体" w:hAnsi="inherit" w:cs="宋体"/>
          <w:color w:val="222222"/>
          <w:kern w:val="0"/>
          <w:sz w:val="28"/>
          <w:szCs w:val="28"/>
        </w:rPr>
      </w:pPr>
      <w:ins w:id="89" w:author="Unknown">
        <w:r w:rsidRPr="00567574">
          <w:rPr>
            <w:rFonts w:ascii="inherit" w:eastAsia="宋体" w:hAnsi="inherit" w:cs="宋体"/>
            <w:color w:val="222222"/>
            <w:kern w:val="0"/>
            <w:sz w:val="28"/>
            <w:szCs w:val="28"/>
          </w:rPr>
          <w:t>写到这里，不用说你也知道为什么会提到裘千丈这个金庸小说里略搞笑的人物。对应到程序员，这大概会是一个简历很华丽，面试时非常能侃，可以非常流利的回答一些常见面试问题（因为刷过题库），但实际工作起来却错误百出的人物。</w:t>
        </w:r>
      </w:ins>
    </w:p>
    <w:p w:rsidR="00567574" w:rsidRPr="00567574" w:rsidRDefault="00567574" w:rsidP="00567574">
      <w:pPr>
        <w:widowControl/>
        <w:shd w:val="clear" w:color="auto" w:fill="F8F8F8"/>
        <w:spacing w:after="360" w:line="414" w:lineRule="atLeast"/>
        <w:jc w:val="left"/>
        <w:textAlignment w:val="baseline"/>
        <w:rPr>
          <w:ins w:id="90" w:author="Unknown"/>
          <w:rFonts w:ascii="inherit" w:eastAsia="宋体" w:hAnsi="inherit" w:cs="宋体"/>
          <w:color w:val="222222"/>
          <w:kern w:val="0"/>
          <w:sz w:val="28"/>
          <w:szCs w:val="28"/>
        </w:rPr>
      </w:pPr>
      <w:ins w:id="91" w:author="Unknown">
        <w:r w:rsidRPr="00567574">
          <w:rPr>
            <w:rFonts w:ascii="inherit" w:eastAsia="宋体" w:hAnsi="inherit" w:cs="宋体"/>
            <w:color w:val="222222"/>
            <w:kern w:val="0"/>
            <w:sz w:val="28"/>
            <w:szCs w:val="28"/>
          </w:rPr>
          <w:t>毫无疑问，没有一家公司想招聘裘千丈这样的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高手</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，而白衣人这样的真正高手则是任何一家公司都梦寐以求。所以问题来了</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如何鉴别一个人是白衣人这样的真正高手，而不是裘千丈这样的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高手</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呢？</w:t>
        </w:r>
      </w:ins>
    </w:p>
    <w:p w:rsidR="00567574" w:rsidRPr="00567574" w:rsidRDefault="00567574" w:rsidP="00567574">
      <w:pPr>
        <w:widowControl/>
        <w:shd w:val="clear" w:color="auto" w:fill="F8F8F8"/>
        <w:spacing w:after="240" w:line="414" w:lineRule="atLeast"/>
        <w:jc w:val="left"/>
        <w:textAlignment w:val="baseline"/>
        <w:outlineLvl w:val="2"/>
        <w:rPr>
          <w:ins w:id="92" w:author="Unknown"/>
          <w:rFonts w:ascii="Georgia" w:eastAsia="宋体" w:hAnsi="Georgia" w:cs="宋体"/>
          <w:b/>
          <w:bCs/>
          <w:color w:val="222222"/>
          <w:kern w:val="0"/>
          <w:sz w:val="36"/>
          <w:szCs w:val="36"/>
        </w:rPr>
      </w:pPr>
      <w:ins w:id="93" w:author="Unknown">
        <w:r w:rsidRPr="00567574">
          <w:rPr>
            <w:rFonts w:ascii="Georgia" w:eastAsia="宋体" w:hAnsi="Georgia" w:cs="宋体"/>
            <w:b/>
            <w:bCs/>
            <w:color w:val="222222"/>
            <w:kern w:val="0"/>
            <w:sz w:val="36"/>
            <w:szCs w:val="36"/>
          </w:rPr>
          <w:t>你一辈子也不会懂</w:t>
        </w:r>
      </w:ins>
    </w:p>
    <w:p w:rsidR="00567574" w:rsidRPr="00567574" w:rsidRDefault="00567574" w:rsidP="00567574">
      <w:pPr>
        <w:widowControl/>
        <w:shd w:val="clear" w:color="auto" w:fill="F8F8F8"/>
        <w:spacing w:line="414" w:lineRule="atLeast"/>
        <w:jc w:val="left"/>
        <w:textAlignment w:val="baseline"/>
        <w:rPr>
          <w:ins w:id="94" w:author="Unknown"/>
          <w:rFonts w:ascii="inherit" w:eastAsia="宋体" w:hAnsi="inherit" w:cs="宋体"/>
          <w:color w:val="222222"/>
          <w:kern w:val="0"/>
          <w:sz w:val="28"/>
          <w:szCs w:val="28"/>
        </w:rPr>
      </w:pPr>
      <w:ins w:id="95" w:author="Unknown">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"http://www.amazon.cn/gp/product/B00DFTXX20/ref=as_li_ss_tl?ie=UTF8&amp;camp=536&amp;creative=3132&amp;creativeASIN=B00DFTXX20&amp;linkCode=as2&amp;tag=lucida-23"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浣花洗剑录</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中有这样一个细节：</w:t>
        </w:r>
      </w:ins>
    </w:p>
    <w:p w:rsidR="00567574" w:rsidRPr="00567574" w:rsidRDefault="00567574" w:rsidP="00567574">
      <w:pPr>
        <w:widowControl/>
        <w:shd w:val="clear" w:color="auto" w:fill="F8F8F8"/>
        <w:spacing w:after="360" w:line="360" w:lineRule="atLeast"/>
        <w:jc w:val="left"/>
        <w:textAlignment w:val="baseline"/>
        <w:rPr>
          <w:ins w:id="96" w:author="Unknown"/>
          <w:rFonts w:ascii="inherit" w:eastAsia="宋体" w:hAnsi="inherit" w:cs="宋体"/>
          <w:i/>
          <w:iCs/>
          <w:color w:val="222222"/>
          <w:kern w:val="0"/>
          <w:sz w:val="33"/>
          <w:szCs w:val="33"/>
        </w:rPr>
      </w:pPr>
      <w:ins w:id="97" w:author="Unknown">
        <w:r w:rsidRPr="00567574">
          <w:rPr>
            <w:rFonts w:ascii="inherit" w:eastAsia="宋体" w:hAnsi="inherit" w:cs="宋体"/>
            <w:i/>
            <w:iCs/>
            <w:color w:val="222222"/>
            <w:kern w:val="0"/>
            <w:sz w:val="33"/>
            <w:szCs w:val="33"/>
          </w:rPr>
          <w:lastRenderedPageBreak/>
          <w:t>铃儿却忍不住问道：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难道侯爷只是瞧了瞧这段枯枝便可看出那人剑法的高低不成？</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360" w:lineRule="atLeast"/>
        <w:jc w:val="left"/>
        <w:textAlignment w:val="baseline"/>
        <w:rPr>
          <w:ins w:id="98" w:author="Unknown"/>
          <w:rFonts w:ascii="inherit" w:eastAsia="宋体" w:hAnsi="inherit" w:cs="宋体"/>
          <w:i/>
          <w:iCs/>
          <w:color w:val="222222"/>
          <w:kern w:val="0"/>
          <w:sz w:val="33"/>
          <w:szCs w:val="33"/>
        </w:rPr>
      </w:pPr>
      <w:ins w:id="99" w:author="Unknown">
        <w:r w:rsidRPr="00567574">
          <w:rPr>
            <w:rFonts w:ascii="inherit" w:eastAsia="宋体" w:hAnsi="inherit" w:cs="宋体"/>
            <w:i/>
            <w:iCs/>
            <w:color w:val="222222"/>
            <w:kern w:val="0"/>
            <w:sz w:val="33"/>
            <w:szCs w:val="33"/>
          </w:rPr>
          <w:t>紫衣侯道：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正是！</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360" w:lineRule="atLeast"/>
        <w:jc w:val="left"/>
        <w:textAlignment w:val="baseline"/>
        <w:rPr>
          <w:ins w:id="100" w:author="Unknown"/>
          <w:rFonts w:ascii="inherit" w:eastAsia="宋体" w:hAnsi="inherit" w:cs="宋体"/>
          <w:i/>
          <w:iCs/>
          <w:color w:val="222222"/>
          <w:kern w:val="0"/>
          <w:sz w:val="33"/>
          <w:szCs w:val="33"/>
        </w:rPr>
      </w:pPr>
      <w:ins w:id="101" w:author="Unknown">
        <w:r w:rsidRPr="00567574">
          <w:rPr>
            <w:rFonts w:ascii="inherit" w:eastAsia="宋体" w:hAnsi="inherit" w:cs="宋体"/>
            <w:i/>
            <w:iCs/>
            <w:color w:val="222222"/>
            <w:kern w:val="0"/>
            <w:sz w:val="33"/>
            <w:szCs w:val="33"/>
          </w:rPr>
          <w:t>铃儿道：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从哪里看出来的？</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360" w:lineRule="atLeast"/>
        <w:jc w:val="left"/>
        <w:textAlignment w:val="baseline"/>
        <w:rPr>
          <w:ins w:id="102" w:author="Unknown"/>
          <w:rFonts w:ascii="inherit" w:eastAsia="宋体" w:hAnsi="inherit" w:cs="宋体"/>
          <w:i/>
          <w:iCs/>
          <w:color w:val="222222"/>
          <w:kern w:val="0"/>
          <w:sz w:val="33"/>
          <w:szCs w:val="33"/>
        </w:rPr>
      </w:pPr>
      <w:ins w:id="103" w:author="Unknown">
        <w:r w:rsidRPr="00567574">
          <w:rPr>
            <w:rFonts w:ascii="inherit" w:eastAsia="宋体" w:hAnsi="inherit" w:cs="宋体"/>
            <w:i/>
            <w:iCs/>
            <w:color w:val="222222"/>
            <w:kern w:val="0"/>
            <w:sz w:val="33"/>
            <w:szCs w:val="33"/>
          </w:rPr>
          <w:t>紫衣侯长叹一声，道：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你剑法到了我这样的造诣，便可自这枯枝切口上看出来了。否则我纵然向你解释三天三夜，你也不会懂的。</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line="360" w:lineRule="atLeast"/>
        <w:jc w:val="left"/>
        <w:textAlignment w:val="baseline"/>
        <w:rPr>
          <w:ins w:id="104" w:author="Unknown"/>
          <w:rFonts w:ascii="inherit" w:eastAsia="宋体" w:hAnsi="inherit" w:cs="宋体"/>
          <w:i/>
          <w:iCs/>
          <w:color w:val="222222"/>
          <w:kern w:val="0"/>
          <w:sz w:val="33"/>
          <w:szCs w:val="33"/>
        </w:rPr>
      </w:pPr>
      <w:ins w:id="105" w:author="Unknown">
        <w:r w:rsidRPr="00567574">
          <w:rPr>
            <w:rFonts w:ascii="inherit" w:eastAsia="宋体" w:hAnsi="inherit" w:cs="宋体"/>
            <w:i/>
            <w:iCs/>
            <w:color w:val="222222"/>
            <w:kern w:val="0"/>
            <w:sz w:val="33"/>
            <w:szCs w:val="33"/>
          </w:rPr>
          <w:t>铃儿怔了怔，苦笑道：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看起来我一辈子也不会懂了。</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414" w:lineRule="atLeast"/>
        <w:jc w:val="left"/>
        <w:textAlignment w:val="baseline"/>
        <w:rPr>
          <w:ins w:id="106" w:author="Unknown"/>
          <w:rFonts w:ascii="inherit" w:eastAsia="宋体" w:hAnsi="inherit" w:cs="宋体"/>
          <w:color w:val="222222"/>
          <w:kern w:val="0"/>
          <w:sz w:val="28"/>
          <w:szCs w:val="28"/>
        </w:rPr>
      </w:pPr>
      <w:ins w:id="107" w:author="Unknown">
        <w:r w:rsidRPr="00567574">
          <w:rPr>
            <w:rFonts w:ascii="inherit" w:eastAsia="宋体" w:hAnsi="inherit" w:cs="宋体"/>
            <w:color w:val="222222"/>
            <w:kern w:val="0"/>
            <w:sz w:val="28"/>
            <w:szCs w:val="28"/>
          </w:rPr>
          <w:t>据我了解，一些公司把程序员招聘的决定权交给</w:t>
        </w:r>
        <w:r w:rsidRPr="00567574">
          <w:rPr>
            <w:rFonts w:ascii="inherit" w:eastAsia="宋体" w:hAnsi="inherit" w:cs="宋体"/>
            <w:color w:val="222222"/>
            <w:kern w:val="0"/>
            <w:sz w:val="28"/>
            <w:szCs w:val="28"/>
          </w:rPr>
          <w:t>HR</w:t>
        </w:r>
        <w:r w:rsidRPr="00567574">
          <w:rPr>
            <w:rFonts w:ascii="inherit" w:eastAsia="宋体" w:hAnsi="inherit" w:cs="宋体"/>
            <w:color w:val="222222"/>
            <w:kern w:val="0"/>
            <w:sz w:val="28"/>
            <w:szCs w:val="28"/>
          </w:rPr>
          <w:t>，这无疑是最蠢的决定</w:t>
        </w:r>
        <w:r w:rsidRPr="00567574">
          <w:rPr>
            <w:rFonts w:ascii="inherit" w:eastAsia="宋体" w:hAnsi="inherit" w:cs="宋体"/>
            <w:color w:val="222222"/>
            <w:kern w:val="0"/>
            <w:sz w:val="28"/>
            <w:szCs w:val="28"/>
          </w:rPr>
          <w:t>——HR</w:t>
        </w:r>
        <w:r w:rsidRPr="00567574">
          <w:rPr>
            <w:rFonts w:ascii="inherit" w:eastAsia="宋体" w:hAnsi="inherit" w:cs="宋体"/>
            <w:color w:val="222222"/>
            <w:kern w:val="0"/>
            <w:sz w:val="28"/>
            <w:szCs w:val="28"/>
          </w:rPr>
          <w:t>和猎头可以确定程序员的背景，并通过求职者的以往经历来推测程序员的能力，但就像铃儿看不出枯枝的奥妙，</w:t>
        </w:r>
        <w:r w:rsidRPr="00567574">
          <w:rPr>
            <w:rFonts w:ascii="inherit" w:eastAsia="宋体" w:hAnsi="inherit" w:cs="宋体"/>
            <w:color w:val="222222"/>
            <w:kern w:val="0"/>
            <w:sz w:val="28"/>
            <w:szCs w:val="28"/>
          </w:rPr>
          <w:t>HR</w:t>
        </w:r>
        <w:r w:rsidRPr="00567574">
          <w:rPr>
            <w:rFonts w:ascii="inherit" w:eastAsia="宋体" w:hAnsi="inherit" w:cs="宋体"/>
            <w:color w:val="222222"/>
            <w:kern w:val="0"/>
            <w:sz w:val="28"/>
            <w:szCs w:val="28"/>
          </w:rPr>
          <w:t>和猎头无法鉴别程序员的能力（除非他们以前也是优秀的程序员）。鉴别程序员能力这项工作，还是留给程序员最为适合。而且优秀的程序员往往需要至少同样优秀的程序员去发掘。</w:t>
        </w:r>
      </w:ins>
    </w:p>
    <w:p w:rsidR="00567574" w:rsidRPr="00567574" w:rsidRDefault="00567574" w:rsidP="00567574">
      <w:pPr>
        <w:widowControl/>
        <w:shd w:val="clear" w:color="auto" w:fill="F8F8F8"/>
        <w:spacing w:after="360" w:line="414" w:lineRule="atLeast"/>
        <w:jc w:val="left"/>
        <w:textAlignment w:val="baseline"/>
        <w:rPr>
          <w:ins w:id="108" w:author="Unknown"/>
          <w:rFonts w:ascii="inherit" w:eastAsia="宋体" w:hAnsi="inherit" w:cs="宋体"/>
          <w:color w:val="222222"/>
          <w:kern w:val="0"/>
          <w:sz w:val="28"/>
          <w:szCs w:val="28"/>
        </w:rPr>
      </w:pPr>
      <w:ins w:id="109" w:author="Unknown">
        <w:r w:rsidRPr="00567574">
          <w:rPr>
            <w:rFonts w:ascii="inherit" w:eastAsia="宋体" w:hAnsi="inherit" w:cs="宋体"/>
            <w:color w:val="222222"/>
            <w:kern w:val="0"/>
            <w:sz w:val="28"/>
            <w:szCs w:val="28"/>
          </w:rPr>
          <w:t>但即便是程序员自己去面试程序员也依然存在问题，就像裘千丈在射雕英雄传里面糊弄群雄一样。</w:t>
        </w:r>
      </w:ins>
    </w:p>
    <w:p w:rsidR="00567574" w:rsidRPr="00567574" w:rsidRDefault="00567574" w:rsidP="00567574">
      <w:pPr>
        <w:widowControl/>
        <w:shd w:val="clear" w:color="auto" w:fill="F8F8F8"/>
        <w:spacing w:after="240" w:line="414" w:lineRule="atLeast"/>
        <w:jc w:val="left"/>
        <w:textAlignment w:val="baseline"/>
        <w:outlineLvl w:val="2"/>
        <w:rPr>
          <w:ins w:id="110" w:author="Unknown"/>
          <w:rFonts w:ascii="Georgia" w:eastAsia="宋体" w:hAnsi="Georgia" w:cs="宋体"/>
          <w:b/>
          <w:bCs/>
          <w:color w:val="222222"/>
          <w:kern w:val="0"/>
          <w:sz w:val="36"/>
          <w:szCs w:val="36"/>
        </w:rPr>
      </w:pPr>
      <w:ins w:id="111" w:author="Unknown">
        <w:r w:rsidRPr="00567574">
          <w:rPr>
            <w:rFonts w:ascii="Georgia" w:eastAsia="宋体" w:hAnsi="Georgia" w:cs="宋体"/>
            <w:b/>
            <w:bCs/>
            <w:color w:val="222222"/>
            <w:kern w:val="0"/>
            <w:sz w:val="36"/>
            <w:szCs w:val="36"/>
          </w:rPr>
          <w:t>轻功水上漂</w:t>
        </w:r>
      </w:ins>
    </w:p>
    <w:p w:rsidR="00567574" w:rsidRPr="00567574" w:rsidRDefault="00567574" w:rsidP="00567574">
      <w:pPr>
        <w:widowControl/>
        <w:shd w:val="clear" w:color="auto" w:fill="F8F8F8"/>
        <w:spacing w:after="360" w:line="414" w:lineRule="atLeast"/>
        <w:jc w:val="left"/>
        <w:textAlignment w:val="baseline"/>
        <w:rPr>
          <w:ins w:id="112" w:author="Unknown"/>
          <w:rFonts w:ascii="inherit" w:eastAsia="宋体" w:hAnsi="inherit" w:cs="宋体"/>
          <w:color w:val="222222"/>
          <w:kern w:val="0"/>
          <w:sz w:val="28"/>
          <w:szCs w:val="28"/>
        </w:rPr>
      </w:pPr>
      <w:ins w:id="113" w:author="Unknown">
        <w:r w:rsidRPr="00567574">
          <w:rPr>
            <w:rFonts w:ascii="inherit" w:eastAsia="宋体" w:hAnsi="inherit" w:cs="宋体"/>
            <w:color w:val="222222"/>
            <w:kern w:val="0"/>
            <w:sz w:val="28"/>
            <w:szCs w:val="28"/>
          </w:rPr>
          <w:lastRenderedPageBreak/>
          <w:t>裘千丈在射雕英雄传里先后</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表演</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了水上漂、嘴冒青烟、指划酒杯和肉掌碾砖这些</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绝技</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，在场的众人（其中不乏陆冠英这样的高手）却没有一个人识破，如果不是郭靖这个二货傻乎乎的冲上去比划，恐怕众人还会被继续糊弄下去。</w:t>
        </w:r>
      </w:ins>
    </w:p>
    <w:p w:rsidR="00567574" w:rsidRPr="00567574" w:rsidRDefault="00567574" w:rsidP="00567574">
      <w:pPr>
        <w:widowControl/>
        <w:shd w:val="clear" w:color="auto" w:fill="F8F8F8"/>
        <w:spacing w:after="360" w:line="414" w:lineRule="atLeast"/>
        <w:jc w:val="left"/>
        <w:textAlignment w:val="baseline"/>
        <w:rPr>
          <w:ins w:id="114" w:author="Unknown"/>
          <w:rFonts w:ascii="inherit" w:eastAsia="宋体" w:hAnsi="inherit" w:cs="宋体"/>
          <w:color w:val="222222"/>
          <w:kern w:val="0"/>
          <w:sz w:val="28"/>
          <w:szCs w:val="28"/>
        </w:rPr>
      </w:pPr>
      <w:ins w:id="115" w:author="Unknown">
        <w:r w:rsidRPr="00567574">
          <w:rPr>
            <w:rFonts w:ascii="inherit" w:eastAsia="宋体" w:hAnsi="inherit" w:cs="宋体"/>
            <w:color w:val="222222"/>
            <w:kern w:val="0"/>
            <w:sz w:val="28"/>
            <w:szCs w:val="28"/>
          </w:rPr>
          <w:t>回到程序员面试，大多数笔试</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面试题目都可以在网上找到，而一些公司在招聘时为了省事甚至直接到网上搜题，这就导致看似很高的程序员面试门槛实际变的很低</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得到一份还不错的工作并不需要花一两年系统的学习计算机技术，而只需一两个月到</w:t>
        </w:r>
        <w:proofErr w:type="spellStart"/>
        <w:r w:rsidRPr="00567574">
          <w:rPr>
            <w:rFonts w:ascii="inherit" w:eastAsia="宋体" w:hAnsi="inherit" w:cs="宋体"/>
            <w:color w:val="222222"/>
            <w:kern w:val="0"/>
            <w:sz w:val="28"/>
            <w:szCs w:val="28"/>
          </w:rPr>
          <w:t>leetcode</w:t>
        </w:r>
        <w:proofErr w:type="spellEnd"/>
        <w:r w:rsidRPr="00567574">
          <w:rPr>
            <w:rFonts w:ascii="inherit" w:eastAsia="宋体" w:hAnsi="inherit" w:cs="宋体"/>
            <w:color w:val="222222"/>
            <w:kern w:val="0"/>
            <w:sz w:val="28"/>
            <w:szCs w:val="28"/>
          </w:rPr>
          <w:t>、</w:t>
        </w:r>
        <w:proofErr w:type="spellStart"/>
        <w:r w:rsidRPr="00567574">
          <w:rPr>
            <w:rFonts w:ascii="inherit" w:eastAsia="宋体" w:hAnsi="inherit" w:cs="宋体"/>
            <w:color w:val="222222"/>
            <w:kern w:val="0"/>
            <w:sz w:val="28"/>
            <w:szCs w:val="28"/>
          </w:rPr>
          <w:t>CareerCup</w:t>
        </w:r>
        <w:proofErr w:type="spellEnd"/>
        <w:r w:rsidRPr="00567574">
          <w:rPr>
            <w:rFonts w:ascii="inherit" w:eastAsia="宋体" w:hAnsi="inherit" w:cs="宋体"/>
            <w:color w:val="222222"/>
            <w:kern w:val="0"/>
            <w:sz w:val="28"/>
            <w:szCs w:val="28"/>
          </w:rPr>
          <w:t>以及未名求职版刷题目。原本很有区分度的算法题目也变的毫无价值</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谁知道你是自己想出来的还是背出来的。就像轻功水上漂，谁知道你是真的功力深厚，还是提前在水底打了暗桩。</w:t>
        </w:r>
      </w:ins>
    </w:p>
    <w:p w:rsidR="00567574" w:rsidRPr="00567574" w:rsidRDefault="00567574" w:rsidP="00567574">
      <w:pPr>
        <w:widowControl/>
        <w:shd w:val="clear" w:color="auto" w:fill="F8F8F8"/>
        <w:spacing w:after="360" w:line="414" w:lineRule="atLeast"/>
        <w:jc w:val="left"/>
        <w:textAlignment w:val="baseline"/>
        <w:rPr>
          <w:ins w:id="116" w:author="Unknown"/>
          <w:rFonts w:ascii="inherit" w:eastAsia="宋体" w:hAnsi="inherit" w:cs="宋体"/>
          <w:color w:val="222222"/>
          <w:kern w:val="0"/>
          <w:sz w:val="28"/>
          <w:szCs w:val="28"/>
        </w:rPr>
      </w:pPr>
      <w:ins w:id="117" w:author="Unknown">
        <w:r w:rsidRPr="00567574">
          <w:rPr>
            <w:rFonts w:ascii="inherit" w:eastAsia="宋体" w:hAnsi="inherit" w:cs="宋体"/>
            <w:color w:val="222222"/>
            <w:kern w:val="0"/>
            <w:sz w:val="28"/>
            <w:szCs w:val="28"/>
          </w:rPr>
          <w:t>所以算法题目是一个很尴尬的存在</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为了考察程序员的水平，不可能不考算法题目，但一旦考算法题目，求职者就可以通过背题的方式答题从而使得考察变的毫无意义。面试者接下来会找更难的题目，但相对于面试题的数量无法与求职者的数量相比，所以最后还是会陷入这种出题</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背题的恶性循环，这个恶性循环的直接后果就是公司招进来一票</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裘千丈</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，而一些水平不错但没有背题目的程序员却被拒之门外。</w:t>
        </w:r>
      </w:ins>
    </w:p>
    <w:p w:rsidR="00567574" w:rsidRPr="00567574" w:rsidRDefault="00567574" w:rsidP="00567574">
      <w:pPr>
        <w:widowControl/>
        <w:shd w:val="clear" w:color="auto" w:fill="F8F8F8"/>
        <w:spacing w:after="360" w:line="414" w:lineRule="atLeast"/>
        <w:jc w:val="left"/>
        <w:textAlignment w:val="baseline"/>
        <w:rPr>
          <w:ins w:id="118" w:author="Unknown"/>
          <w:rFonts w:ascii="inherit" w:eastAsia="宋体" w:hAnsi="inherit" w:cs="宋体"/>
          <w:color w:val="222222"/>
          <w:kern w:val="0"/>
          <w:sz w:val="28"/>
          <w:szCs w:val="28"/>
        </w:rPr>
      </w:pPr>
      <w:ins w:id="119" w:author="Unknown">
        <w:r w:rsidRPr="00567574">
          <w:rPr>
            <w:rFonts w:ascii="inherit" w:eastAsia="宋体" w:hAnsi="inherit" w:cs="宋体"/>
            <w:color w:val="222222"/>
            <w:kern w:val="0"/>
            <w:sz w:val="28"/>
            <w:szCs w:val="28"/>
          </w:rPr>
          <w:t>那是不是就没有办法了呢？我不这么认为，让我们回到浣花洗剑录的那段枯枝：</w:t>
        </w:r>
      </w:ins>
    </w:p>
    <w:p w:rsidR="00567574" w:rsidRPr="00567574" w:rsidRDefault="00567574" w:rsidP="00567574">
      <w:pPr>
        <w:widowControl/>
        <w:shd w:val="clear" w:color="auto" w:fill="F8F8F8"/>
        <w:spacing w:after="240" w:line="414" w:lineRule="atLeast"/>
        <w:jc w:val="left"/>
        <w:textAlignment w:val="baseline"/>
        <w:outlineLvl w:val="2"/>
        <w:rPr>
          <w:ins w:id="120" w:author="Unknown"/>
          <w:rFonts w:ascii="Georgia" w:eastAsia="宋体" w:hAnsi="Georgia" w:cs="宋体"/>
          <w:b/>
          <w:bCs/>
          <w:color w:val="222222"/>
          <w:kern w:val="0"/>
          <w:sz w:val="36"/>
          <w:szCs w:val="36"/>
        </w:rPr>
      </w:pPr>
      <w:ins w:id="121" w:author="Unknown">
        <w:r w:rsidRPr="00567574">
          <w:rPr>
            <w:rFonts w:ascii="Georgia" w:eastAsia="宋体" w:hAnsi="Georgia" w:cs="宋体"/>
            <w:b/>
            <w:bCs/>
            <w:color w:val="222222"/>
            <w:kern w:val="0"/>
            <w:sz w:val="36"/>
            <w:szCs w:val="36"/>
          </w:rPr>
          <w:lastRenderedPageBreak/>
          <w:t>枯枝</w:t>
        </w:r>
      </w:ins>
    </w:p>
    <w:p w:rsidR="00567574" w:rsidRPr="00567574" w:rsidRDefault="00567574" w:rsidP="00567574">
      <w:pPr>
        <w:widowControl/>
        <w:shd w:val="clear" w:color="auto" w:fill="F8F8F8"/>
        <w:spacing w:after="360" w:line="414" w:lineRule="atLeast"/>
        <w:jc w:val="left"/>
        <w:textAlignment w:val="baseline"/>
        <w:rPr>
          <w:ins w:id="122" w:author="Unknown"/>
          <w:rFonts w:ascii="inherit" w:eastAsia="宋体" w:hAnsi="inherit" w:cs="宋体"/>
          <w:color w:val="222222"/>
          <w:kern w:val="0"/>
          <w:sz w:val="28"/>
          <w:szCs w:val="28"/>
        </w:rPr>
      </w:pPr>
      <w:ins w:id="123" w:author="Unknown">
        <w:r w:rsidRPr="00567574">
          <w:rPr>
            <w:rFonts w:ascii="inherit" w:eastAsia="宋体" w:hAnsi="inherit" w:cs="宋体"/>
            <w:color w:val="222222"/>
            <w:kern w:val="0"/>
            <w:sz w:val="28"/>
            <w:szCs w:val="28"/>
          </w:rPr>
          <w:t>在浣花洗剑录里，白衣人远赴中原挑战群雄，他并没有表演水上漂或是嘴冒青烟这种外表华丽的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绝技</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，而只是削下一段枯枝作为战书。而这段在众人眼中平淡无奇的枯枝却震慑了中原第一高手紫衣侯：</w:t>
        </w:r>
      </w:ins>
    </w:p>
    <w:p w:rsidR="00567574" w:rsidRPr="00567574" w:rsidRDefault="00567574" w:rsidP="00567574">
      <w:pPr>
        <w:widowControl/>
        <w:shd w:val="clear" w:color="auto" w:fill="F8F8F8"/>
        <w:spacing w:line="360" w:lineRule="atLeast"/>
        <w:jc w:val="left"/>
        <w:textAlignment w:val="baseline"/>
        <w:rPr>
          <w:ins w:id="124" w:author="Unknown"/>
          <w:rFonts w:ascii="inherit" w:eastAsia="宋体" w:hAnsi="inherit" w:cs="宋体"/>
          <w:i/>
          <w:iCs/>
          <w:color w:val="222222"/>
          <w:kern w:val="0"/>
          <w:sz w:val="33"/>
          <w:szCs w:val="33"/>
        </w:rPr>
      </w:pPr>
      <w:ins w:id="125" w:author="Unknown">
        <w:r w:rsidRPr="00567574">
          <w:rPr>
            <w:rFonts w:ascii="inherit" w:eastAsia="宋体" w:hAnsi="inherit" w:cs="宋体"/>
            <w:i/>
            <w:iCs/>
            <w:color w:val="222222"/>
            <w:kern w:val="0"/>
            <w:sz w:val="33"/>
            <w:szCs w:val="33"/>
          </w:rPr>
          <w:t>众人也不知那枯枝究竟有何好看处，紫衣侯为何竟瞧得如此入神，直过了三四盏茶功夫，紫衣侯方自缓缓长叹一声，道：</w:t>
        </w:r>
        <w:r w:rsidRPr="00567574">
          <w:rPr>
            <w:rFonts w:ascii="inherit" w:eastAsia="宋体" w:hAnsi="inherit" w:cs="宋体"/>
            <w:i/>
            <w:iCs/>
            <w:color w:val="222222"/>
            <w:kern w:val="0"/>
            <w:sz w:val="33"/>
            <w:szCs w:val="33"/>
          </w:rPr>
          <w:t>“</w:t>
        </w:r>
        <w:r w:rsidRPr="00567574">
          <w:rPr>
            <w:rFonts w:ascii="inherit" w:eastAsia="宋体" w:hAnsi="inherit" w:cs="宋体"/>
            <w:i/>
            <w:iCs/>
            <w:color w:val="222222"/>
            <w:kern w:val="0"/>
            <w:sz w:val="33"/>
            <w:szCs w:val="33"/>
          </w:rPr>
          <w:t>好高明的剑法！好快速的剑法！好精深的剑法</w:t>
        </w:r>
        <w:r w:rsidRPr="00567574">
          <w:rPr>
            <w:rFonts w:ascii="inherit" w:eastAsia="宋体" w:hAnsi="inherit" w:cs="宋体"/>
            <w:i/>
            <w:iCs/>
            <w:color w:val="222222"/>
            <w:kern w:val="0"/>
            <w:sz w:val="33"/>
            <w:szCs w:val="33"/>
          </w:rPr>
          <w:t>……”</w:t>
        </w:r>
      </w:ins>
    </w:p>
    <w:p w:rsidR="00567574" w:rsidRPr="00567574" w:rsidRDefault="00567574" w:rsidP="00567574">
      <w:pPr>
        <w:widowControl/>
        <w:shd w:val="clear" w:color="auto" w:fill="F8F8F8"/>
        <w:spacing w:after="360" w:line="414" w:lineRule="atLeast"/>
        <w:jc w:val="left"/>
        <w:textAlignment w:val="baseline"/>
        <w:rPr>
          <w:ins w:id="126" w:author="Unknown"/>
          <w:rFonts w:ascii="inherit" w:eastAsia="宋体" w:hAnsi="inherit" w:cs="宋体"/>
          <w:color w:val="222222"/>
          <w:kern w:val="0"/>
          <w:sz w:val="28"/>
          <w:szCs w:val="28"/>
        </w:rPr>
      </w:pPr>
      <w:ins w:id="127" w:author="Unknown">
        <w:r w:rsidRPr="00567574">
          <w:rPr>
            <w:rFonts w:ascii="inherit" w:eastAsia="宋体" w:hAnsi="inherit" w:cs="宋体"/>
            <w:color w:val="222222"/>
            <w:kern w:val="0"/>
            <w:sz w:val="28"/>
            <w:szCs w:val="28"/>
          </w:rPr>
          <w:t>重剑无锋，大巧不工。程序设计也是如此。程序设计能力并不一定需要通过复杂算法才能体现。程序员面试需要考察深度，这里的深度是程序员对程序设计以及编程语言的理解，也是其在多年编程经验中得到的感悟。</w:t>
        </w:r>
      </w:ins>
    </w:p>
    <w:p w:rsidR="00567574" w:rsidRPr="00567574" w:rsidRDefault="00567574" w:rsidP="00567574">
      <w:pPr>
        <w:widowControl/>
        <w:shd w:val="clear" w:color="auto" w:fill="F8F8F8"/>
        <w:spacing w:after="360" w:line="414" w:lineRule="atLeast"/>
        <w:jc w:val="left"/>
        <w:textAlignment w:val="baseline"/>
        <w:rPr>
          <w:ins w:id="128" w:author="Unknown"/>
          <w:rFonts w:ascii="inherit" w:eastAsia="宋体" w:hAnsi="inherit" w:cs="宋体"/>
          <w:color w:val="222222"/>
          <w:kern w:val="0"/>
          <w:sz w:val="28"/>
          <w:szCs w:val="28"/>
        </w:rPr>
      </w:pPr>
      <w:ins w:id="129" w:author="Unknown">
        <w:r w:rsidRPr="00567574">
          <w:rPr>
            <w:rFonts w:ascii="inherit" w:eastAsia="宋体" w:hAnsi="inherit" w:cs="宋体"/>
            <w:color w:val="222222"/>
            <w:kern w:val="0"/>
            <w:sz w:val="28"/>
            <w:szCs w:val="28"/>
          </w:rPr>
          <w:t>这么说还是很玄，所以我在这里举一个实例：</w:t>
        </w:r>
      </w:ins>
    </w:p>
    <w:p w:rsidR="00567574" w:rsidRPr="00567574" w:rsidRDefault="00567574" w:rsidP="00567574">
      <w:pPr>
        <w:widowControl/>
        <w:shd w:val="clear" w:color="auto" w:fill="F8F8F8"/>
        <w:spacing w:line="414" w:lineRule="atLeast"/>
        <w:jc w:val="left"/>
        <w:textAlignment w:val="baseline"/>
        <w:rPr>
          <w:ins w:id="130" w:author="Unknown"/>
          <w:rFonts w:ascii="inherit" w:eastAsia="宋体" w:hAnsi="inherit" w:cs="宋体"/>
          <w:color w:val="222222"/>
          <w:kern w:val="0"/>
          <w:sz w:val="28"/>
          <w:szCs w:val="28"/>
        </w:rPr>
      </w:pPr>
      <w:ins w:id="131" w:author="Unknown">
        <w:r w:rsidRPr="00567574">
          <w:rPr>
            <w:rFonts w:ascii="inherit" w:eastAsia="宋体" w:hAnsi="inherit" w:cs="宋体"/>
            <w:color w:val="222222"/>
            <w:kern w:val="0"/>
            <w:sz w:val="28"/>
            <w:szCs w:val="28"/>
          </w:rPr>
          <w:t>恐怕这道题会是你见过的最简单的面试题</w:t>
        </w:r>
        <w:r w:rsidRPr="00567574">
          <w:rPr>
            <w:rFonts w:ascii="inherit" w:eastAsia="宋体" w:hAnsi="inherit" w:cs="宋体"/>
            <w:color w:val="222222"/>
            <w:kern w:val="0"/>
            <w:sz w:val="28"/>
            <w:szCs w:val="28"/>
          </w:rPr>
          <w:t>——</w:t>
        </w:r>
        <w:r w:rsidRPr="00567574">
          <w:rPr>
            <w:rFonts w:ascii="inherit" w:eastAsia="宋体" w:hAnsi="inherit" w:cs="宋体"/>
            <w:b/>
            <w:bCs/>
            <w:color w:val="222222"/>
            <w:kern w:val="0"/>
            <w:sz w:val="28"/>
            <w:szCs w:val="28"/>
            <w:bdr w:val="none" w:sz="0" w:space="0" w:color="auto" w:frame="1"/>
          </w:rPr>
          <w:t>使用</w:t>
        </w:r>
        <w:r w:rsidRPr="00567574">
          <w:rPr>
            <w:rFonts w:ascii="inherit" w:eastAsia="宋体" w:hAnsi="inherit" w:cs="宋体"/>
            <w:b/>
            <w:bCs/>
            <w:color w:val="222222"/>
            <w:kern w:val="0"/>
            <w:sz w:val="28"/>
            <w:szCs w:val="28"/>
            <w:bdr w:val="none" w:sz="0" w:space="0" w:color="auto" w:frame="1"/>
          </w:rPr>
          <w:t>C</w:t>
        </w:r>
        <w:r w:rsidRPr="00567574">
          <w:rPr>
            <w:rFonts w:ascii="inherit" w:eastAsia="宋体" w:hAnsi="inherit" w:cs="宋体"/>
            <w:b/>
            <w:bCs/>
            <w:color w:val="222222"/>
            <w:kern w:val="0"/>
            <w:sz w:val="28"/>
            <w:szCs w:val="28"/>
            <w:bdr w:val="none" w:sz="0" w:space="0" w:color="auto" w:frame="1"/>
          </w:rPr>
          <w:t>语言把字母转换成大写，不能使用库函数</w:t>
        </w:r>
        <w:r w:rsidRPr="00567574">
          <w:rPr>
            <w:rFonts w:ascii="inherit" w:eastAsia="宋体" w:hAnsi="inherit" w:cs="宋体"/>
            <w:color w:val="222222"/>
            <w:kern w:val="0"/>
            <w:sz w:val="28"/>
            <w:szCs w:val="28"/>
          </w:rPr>
          <w:t>。</w:t>
        </w:r>
      </w:ins>
    </w:p>
    <w:p w:rsidR="00567574" w:rsidRPr="00567574" w:rsidRDefault="00567574" w:rsidP="00567574">
      <w:pPr>
        <w:widowControl/>
        <w:shd w:val="clear" w:color="auto" w:fill="F8F8F8"/>
        <w:spacing w:after="360" w:line="414" w:lineRule="atLeast"/>
        <w:jc w:val="left"/>
        <w:textAlignment w:val="baseline"/>
        <w:rPr>
          <w:ins w:id="132" w:author="Unknown"/>
          <w:rFonts w:ascii="inherit" w:eastAsia="宋体" w:hAnsi="inherit" w:cs="宋体"/>
          <w:color w:val="222222"/>
          <w:kern w:val="0"/>
          <w:sz w:val="28"/>
          <w:szCs w:val="28"/>
        </w:rPr>
      </w:pPr>
      <w:ins w:id="133" w:author="Unknown">
        <w:r w:rsidRPr="00567574">
          <w:rPr>
            <w:rFonts w:ascii="inherit" w:eastAsia="宋体" w:hAnsi="inherit" w:cs="宋体"/>
            <w:color w:val="222222"/>
            <w:kern w:val="0"/>
            <w:sz w:val="28"/>
            <w:szCs w:val="28"/>
          </w:rPr>
          <w:t>以至于很多面试者听到这道题时的第一反应都是：</w:t>
        </w:r>
      </w:ins>
    </w:p>
    <w:p w:rsidR="00567574" w:rsidRPr="00567574" w:rsidRDefault="00567574" w:rsidP="00567574">
      <w:pPr>
        <w:widowControl/>
        <w:shd w:val="clear" w:color="auto" w:fill="F8F8F8"/>
        <w:spacing w:after="360" w:line="414" w:lineRule="atLeast"/>
        <w:jc w:val="left"/>
        <w:textAlignment w:val="baseline"/>
        <w:rPr>
          <w:ins w:id="134" w:author="Unknown"/>
          <w:rFonts w:ascii="inherit" w:eastAsia="宋体" w:hAnsi="inherit" w:cs="宋体"/>
          <w:color w:val="222222"/>
          <w:kern w:val="0"/>
          <w:sz w:val="28"/>
          <w:szCs w:val="28"/>
        </w:rPr>
      </w:pPr>
      <w:r>
        <w:rPr>
          <w:rFonts w:ascii="inherit" w:eastAsia="宋体" w:hAnsi="inherit" w:cs="宋体" w:hint="eastAsia"/>
          <w:noProof/>
          <w:color w:val="222222"/>
          <w:kern w:val="0"/>
          <w:sz w:val="28"/>
          <w:szCs w:val="28"/>
        </w:rPr>
        <w:lastRenderedPageBreak/>
        <w:drawing>
          <wp:inline distT="0" distB="0" distL="0" distR="0">
            <wp:extent cx="2143125" cy="2076450"/>
            <wp:effectExtent l="0" t="0" r="9525" b="0"/>
            <wp:docPr id="1" name="图片 1" descr="你TMD在逗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你TMD在逗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076450"/>
                    </a:xfrm>
                    <a:prstGeom prst="rect">
                      <a:avLst/>
                    </a:prstGeom>
                    <a:noFill/>
                    <a:ln>
                      <a:noFill/>
                    </a:ln>
                  </pic:spPr>
                </pic:pic>
              </a:graphicData>
            </a:graphic>
          </wp:inline>
        </w:drawing>
      </w:r>
    </w:p>
    <w:p w:rsidR="00567574" w:rsidRPr="00567574" w:rsidRDefault="00567574" w:rsidP="00567574">
      <w:pPr>
        <w:widowControl/>
        <w:shd w:val="clear" w:color="auto" w:fill="F8F8F8"/>
        <w:spacing w:after="360" w:line="414" w:lineRule="atLeast"/>
        <w:jc w:val="left"/>
        <w:textAlignment w:val="baseline"/>
        <w:rPr>
          <w:ins w:id="135" w:author="Unknown"/>
          <w:rFonts w:ascii="inherit" w:eastAsia="宋体" w:hAnsi="inherit" w:cs="宋体"/>
          <w:color w:val="222222"/>
          <w:kern w:val="0"/>
          <w:sz w:val="28"/>
          <w:szCs w:val="28"/>
        </w:rPr>
      </w:pPr>
      <w:ins w:id="136" w:author="Unknown">
        <w:r w:rsidRPr="00567574">
          <w:rPr>
            <w:rFonts w:ascii="inherit" w:eastAsia="宋体" w:hAnsi="inherit" w:cs="宋体"/>
            <w:color w:val="222222"/>
            <w:kern w:val="0"/>
            <w:sz w:val="28"/>
            <w:szCs w:val="28"/>
          </w:rPr>
          <w:t>但我并没有打算开玩笑，你可以试着用</w:t>
        </w:r>
        <w:r w:rsidRPr="00567574">
          <w:rPr>
            <w:rFonts w:ascii="inherit" w:eastAsia="宋体" w:hAnsi="inherit" w:cs="宋体"/>
            <w:color w:val="222222"/>
            <w:kern w:val="0"/>
            <w:sz w:val="28"/>
            <w:szCs w:val="28"/>
          </w:rPr>
          <w:t>C</w:t>
        </w:r>
        <w:r w:rsidRPr="00567574">
          <w:rPr>
            <w:rFonts w:ascii="inherit" w:eastAsia="宋体" w:hAnsi="inherit" w:cs="宋体"/>
            <w:color w:val="222222"/>
            <w:kern w:val="0"/>
            <w:sz w:val="28"/>
            <w:szCs w:val="28"/>
          </w:rPr>
          <w:t>写一个大写转换，然后继续阅读本文。</w:t>
        </w:r>
      </w:ins>
    </w:p>
    <w:p w:rsidR="00567574" w:rsidRPr="00567574" w:rsidRDefault="00567574" w:rsidP="00567574">
      <w:pPr>
        <w:widowControl/>
        <w:shd w:val="clear" w:color="auto" w:fill="F8F8F8"/>
        <w:spacing w:after="360" w:line="414" w:lineRule="atLeast"/>
        <w:jc w:val="left"/>
        <w:textAlignment w:val="baseline"/>
        <w:rPr>
          <w:ins w:id="137" w:author="Unknown"/>
          <w:rFonts w:ascii="inherit" w:eastAsia="宋体" w:hAnsi="inherit" w:cs="宋体"/>
          <w:color w:val="222222"/>
          <w:kern w:val="0"/>
          <w:sz w:val="28"/>
          <w:szCs w:val="28"/>
        </w:rPr>
      </w:pPr>
      <w:ins w:id="138" w:author="Unknown">
        <w:r w:rsidRPr="00567574">
          <w:rPr>
            <w:rFonts w:ascii="inherit" w:eastAsia="宋体" w:hAnsi="inherit" w:cs="宋体"/>
            <w:color w:val="222222"/>
            <w:kern w:val="0"/>
            <w:sz w:val="28"/>
            <w:szCs w:val="28"/>
          </w:rPr>
          <w:t>比较有意思的是，一部分面试者给出了类似这样的答案：</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4</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5</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6</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7</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#include &lt;</w:t>
            </w:r>
            <w:proofErr w:type="spellStart"/>
            <w:r w:rsidRPr="00567574">
              <w:rPr>
                <w:rFonts w:ascii="inherit" w:eastAsia="宋体" w:hAnsi="inherit" w:cs="宋体"/>
                <w:color w:val="93A1A1"/>
                <w:kern w:val="0"/>
                <w:sz w:val="20"/>
                <w:szCs w:val="20"/>
                <w:bdr w:val="none" w:sz="0" w:space="0" w:color="auto" w:frame="1"/>
                <w:shd w:val="clear" w:color="auto" w:fill="000000"/>
              </w:rPr>
              <w:t>stdio.h</w:t>
            </w:r>
            <w:proofErr w:type="spellEnd"/>
            <w:r w:rsidRPr="00567574">
              <w:rPr>
                <w:rFonts w:ascii="inherit" w:eastAsia="宋体" w:hAnsi="inherit" w:cs="宋体"/>
                <w:color w:val="93A1A1"/>
                <w:kern w:val="0"/>
                <w:sz w:val="20"/>
                <w:szCs w:val="20"/>
                <w:bdr w:val="none" w:sz="0" w:space="0" w:color="auto" w:frame="1"/>
                <w:shd w:val="clear" w:color="auto" w:fill="000000"/>
              </w:rPr>
              <w:t>&gt;</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roofErr w:type="spellStart"/>
            <w:r w:rsidRPr="00567574">
              <w:rPr>
                <w:rFonts w:ascii="inherit" w:eastAsia="宋体" w:hAnsi="inherit" w:cs="宋体"/>
                <w:color w:val="93A1A1"/>
                <w:kern w:val="0"/>
                <w:sz w:val="20"/>
                <w:szCs w:val="20"/>
                <w:bdr w:val="none" w:sz="0" w:space="0" w:color="auto" w:frame="1"/>
                <w:shd w:val="clear" w:color="auto" w:fill="000000"/>
              </w:rPr>
              <w:t>int</w:t>
            </w:r>
            <w:proofErr w:type="spellEnd"/>
            <w:r w:rsidRPr="00567574">
              <w:rPr>
                <w:rFonts w:ascii="inherit" w:eastAsia="宋体" w:hAnsi="inherit" w:cs="宋体"/>
                <w:color w:val="93A1A1"/>
                <w:kern w:val="0"/>
                <w:sz w:val="20"/>
                <w:szCs w:val="20"/>
                <w:bdr w:val="none" w:sz="0" w:space="0" w:color="auto" w:frame="1"/>
                <w:shd w:val="clear" w:color="auto" w:fill="000000"/>
              </w:rPr>
              <w:t xml:space="preserve"> main()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char c = 'a';</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roofErr w:type="spellStart"/>
            <w:r w:rsidRPr="00567574">
              <w:rPr>
                <w:rFonts w:ascii="inherit" w:eastAsia="宋体" w:hAnsi="inherit" w:cs="宋体"/>
                <w:color w:val="93A1A1"/>
                <w:kern w:val="0"/>
                <w:sz w:val="20"/>
                <w:szCs w:val="20"/>
                <w:bdr w:val="none" w:sz="0" w:space="0" w:color="auto" w:frame="1"/>
                <w:shd w:val="clear" w:color="auto" w:fill="000000"/>
              </w:rPr>
              <w:t>printf</w:t>
            </w:r>
            <w:proofErr w:type="spellEnd"/>
            <w:r w:rsidRPr="00567574">
              <w:rPr>
                <w:rFonts w:ascii="inherit" w:eastAsia="宋体" w:hAnsi="inherit" w:cs="宋体"/>
                <w:color w:val="93A1A1"/>
                <w:kern w:val="0"/>
                <w:sz w:val="20"/>
                <w:szCs w:val="20"/>
                <w:bdr w:val="none" w:sz="0" w:space="0" w:color="auto" w:frame="1"/>
                <w:shd w:val="clear" w:color="auto" w:fill="000000"/>
              </w:rPr>
              <w:t>("a</w:t>
            </w:r>
            <w:r w:rsidRPr="00567574">
              <w:rPr>
                <w:rFonts w:ascii="inherit" w:eastAsia="宋体" w:hAnsi="inherit" w:cs="宋体"/>
                <w:color w:val="93A1A1"/>
                <w:kern w:val="0"/>
                <w:sz w:val="20"/>
                <w:szCs w:val="20"/>
                <w:bdr w:val="none" w:sz="0" w:space="0" w:color="auto" w:frame="1"/>
                <w:shd w:val="clear" w:color="auto" w:fill="000000"/>
              </w:rPr>
              <w:t>的大写是</w:t>
            </w:r>
            <w:r w:rsidRPr="00567574">
              <w:rPr>
                <w:rFonts w:ascii="inherit" w:eastAsia="宋体" w:hAnsi="inherit" w:cs="宋体"/>
                <w:color w:val="93A1A1"/>
                <w:kern w:val="0"/>
                <w:sz w:val="20"/>
                <w:szCs w:val="20"/>
                <w:bdr w:val="none" w:sz="0" w:space="0" w:color="auto" w:frame="1"/>
                <w:shd w:val="clear" w:color="auto" w:fill="000000"/>
              </w:rPr>
              <w:t>%c\n", c - 32);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0;</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after="360" w:line="414" w:lineRule="atLeast"/>
        <w:jc w:val="left"/>
        <w:textAlignment w:val="baseline"/>
        <w:rPr>
          <w:ins w:id="139" w:author="Unknown"/>
          <w:rFonts w:ascii="inherit" w:eastAsia="宋体" w:hAnsi="inherit" w:cs="宋体"/>
          <w:color w:val="222222"/>
          <w:kern w:val="0"/>
          <w:sz w:val="28"/>
          <w:szCs w:val="28"/>
        </w:rPr>
      </w:pPr>
      <w:ins w:id="140" w:author="Unknown">
        <w:r w:rsidRPr="00567574">
          <w:rPr>
            <w:rFonts w:ascii="inherit" w:eastAsia="宋体" w:hAnsi="inherit" w:cs="宋体"/>
            <w:color w:val="222222"/>
            <w:kern w:val="0"/>
            <w:sz w:val="28"/>
            <w:szCs w:val="28"/>
          </w:rPr>
          <w:t>其实要是写成这样也就没有往下问的必要了</w:t>
        </w:r>
        <w:r w:rsidRPr="00567574">
          <w:rPr>
            <w:rFonts w:ascii="inherit" w:eastAsia="宋体" w:hAnsi="inherit" w:cs="宋体"/>
            <w:color w:val="222222"/>
            <w:kern w:val="0"/>
            <w:sz w:val="28"/>
            <w:szCs w:val="28"/>
          </w:rPr>
          <w:t xml:space="preserve"> –_–#</w:t>
        </w:r>
      </w:ins>
    </w:p>
    <w:p w:rsidR="00567574" w:rsidRPr="00567574" w:rsidRDefault="00567574" w:rsidP="00567574">
      <w:pPr>
        <w:widowControl/>
        <w:shd w:val="clear" w:color="auto" w:fill="F8F8F8"/>
        <w:spacing w:after="360" w:line="414" w:lineRule="atLeast"/>
        <w:jc w:val="left"/>
        <w:textAlignment w:val="baseline"/>
        <w:rPr>
          <w:ins w:id="141" w:author="Unknown"/>
          <w:rFonts w:ascii="inherit" w:eastAsia="宋体" w:hAnsi="inherit" w:cs="宋体"/>
          <w:color w:val="222222"/>
          <w:kern w:val="0"/>
          <w:sz w:val="28"/>
          <w:szCs w:val="28"/>
        </w:rPr>
      </w:pPr>
      <w:ins w:id="142" w:author="Unknown">
        <w:r w:rsidRPr="00567574">
          <w:rPr>
            <w:rFonts w:ascii="inherit" w:eastAsia="宋体" w:hAnsi="inherit" w:cs="宋体"/>
            <w:color w:val="222222"/>
            <w:kern w:val="0"/>
            <w:sz w:val="28"/>
            <w:szCs w:val="28"/>
          </w:rPr>
          <w:t>当然不少面试者还是比较靠谱：</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char </w:t>
            </w:r>
            <w:proofErr w:type="spellStart"/>
            <w:r w:rsidRPr="00567574">
              <w:rPr>
                <w:rFonts w:ascii="inherit" w:eastAsia="宋体" w:hAnsi="inherit" w:cs="宋体"/>
                <w:color w:val="93A1A1"/>
                <w:kern w:val="0"/>
                <w:sz w:val="20"/>
                <w:szCs w:val="20"/>
                <w:bdr w:val="none" w:sz="0" w:space="0" w:color="auto" w:frame="1"/>
                <w:shd w:val="clear" w:color="auto" w:fill="000000"/>
              </w:rPr>
              <w:t>daxie</w:t>
            </w:r>
            <w:proofErr w:type="spellEnd"/>
            <w:r w:rsidRPr="00567574">
              <w:rPr>
                <w:rFonts w:ascii="inherit" w:eastAsia="宋体" w:hAnsi="inherit" w:cs="宋体"/>
                <w:color w:val="93A1A1"/>
                <w:kern w:val="0"/>
                <w:sz w:val="20"/>
                <w:szCs w:val="20"/>
                <w:bdr w:val="none" w:sz="0" w:space="0" w:color="auto" w:frame="1"/>
                <w:shd w:val="clear" w:color="auto" w:fill="000000"/>
              </w:rPr>
              <w:t>(char c)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c - 32;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after="360" w:line="414" w:lineRule="atLeast"/>
        <w:jc w:val="left"/>
        <w:textAlignment w:val="baseline"/>
        <w:rPr>
          <w:ins w:id="143" w:author="Unknown"/>
          <w:rFonts w:ascii="inherit" w:eastAsia="宋体" w:hAnsi="inherit" w:cs="宋体"/>
          <w:color w:val="222222"/>
          <w:kern w:val="0"/>
          <w:sz w:val="28"/>
          <w:szCs w:val="28"/>
        </w:rPr>
      </w:pPr>
      <w:ins w:id="144" w:author="Unknown">
        <w:r w:rsidRPr="00567574">
          <w:rPr>
            <w:rFonts w:ascii="inherit" w:eastAsia="宋体" w:hAnsi="inherit" w:cs="宋体"/>
            <w:color w:val="222222"/>
            <w:kern w:val="0"/>
            <w:sz w:val="28"/>
            <w:szCs w:val="28"/>
          </w:rPr>
          <w:t>这时我会建议面试者不要使用拼音命名，并会提示如果输入的字母不是小写程序会怎么样，一般来说面试者都会在这时引入范围检查，但有些人会写成这样：</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lastRenderedPageBreak/>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4</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5</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6</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7</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8</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char </w:t>
            </w:r>
            <w:proofErr w:type="spellStart"/>
            <w:r w:rsidRPr="00567574">
              <w:rPr>
                <w:rFonts w:ascii="inherit" w:eastAsia="宋体" w:hAnsi="inherit" w:cs="宋体"/>
                <w:color w:val="93A1A1"/>
                <w:kern w:val="0"/>
                <w:sz w:val="20"/>
                <w:szCs w:val="20"/>
                <w:bdr w:val="none" w:sz="0" w:space="0" w:color="auto" w:frame="1"/>
                <w:shd w:val="clear" w:color="auto" w:fill="000000"/>
              </w:rPr>
              <w:t>to_upper</w:t>
            </w:r>
            <w:proofErr w:type="spellEnd"/>
            <w:r w:rsidRPr="00567574">
              <w:rPr>
                <w:rFonts w:ascii="inherit" w:eastAsia="宋体" w:hAnsi="inherit" w:cs="宋体"/>
                <w:color w:val="93A1A1"/>
                <w:kern w:val="0"/>
                <w:sz w:val="20"/>
                <w:szCs w:val="20"/>
                <w:bdr w:val="none" w:sz="0" w:space="0" w:color="auto" w:frame="1"/>
                <w:shd w:val="clear" w:color="auto" w:fill="000000"/>
              </w:rPr>
              <w:t>(char c)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if (c &gt;= 'a' &amp;&amp; c &lt;= 'z')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c - 32;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 else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roofErr w:type="spellStart"/>
            <w:r w:rsidRPr="00567574">
              <w:rPr>
                <w:rFonts w:ascii="inherit" w:eastAsia="宋体" w:hAnsi="inherit" w:cs="宋体"/>
                <w:color w:val="93A1A1"/>
                <w:kern w:val="0"/>
                <w:sz w:val="20"/>
                <w:szCs w:val="20"/>
                <w:bdr w:val="none" w:sz="0" w:space="0" w:color="auto" w:frame="1"/>
                <w:shd w:val="clear" w:color="auto" w:fill="000000"/>
              </w:rPr>
              <w:t>printf</w:t>
            </w:r>
            <w:proofErr w:type="spellEnd"/>
            <w:r w:rsidRPr="00567574">
              <w:rPr>
                <w:rFonts w:ascii="inherit" w:eastAsia="宋体" w:hAnsi="inherit" w:cs="宋体"/>
                <w:color w:val="93A1A1"/>
                <w:kern w:val="0"/>
                <w:sz w:val="20"/>
                <w:szCs w:val="20"/>
                <w:bdr w:val="none" w:sz="0" w:space="0" w:color="auto" w:frame="1"/>
                <w:shd w:val="clear" w:color="auto" w:fill="000000"/>
              </w:rPr>
              <w:t>('Input error!');</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0;</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after="360" w:line="414" w:lineRule="atLeast"/>
        <w:jc w:val="left"/>
        <w:textAlignment w:val="baseline"/>
        <w:rPr>
          <w:ins w:id="145" w:author="Unknown"/>
          <w:rFonts w:ascii="inherit" w:eastAsia="宋体" w:hAnsi="inherit" w:cs="宋体"/>
          <w:color w:val="222222"/>
          <w:kern w:val="0"/>
          <w:sz w:val="28"/>
          <w:szCs w:val="28"/>
        </w:rPr>
      </w:pPr>
      <w:ins w:id="146" w:author="Unknown">
        <w:r w:rsidRPr="00567574">
          <w:rPr>
            <w:rFonts w:ascii="inherit" w:eastAsia="宋体" w:hAnsi="inherit" w:cs="宋体"/>
            <w:color w:val="222222"/>
            <w:kern w:val="0"/>
            <w:sz w:val="28"/>
            <w:szCs w:val="28"/>
          </w:rPr>
          <w:t>如果要写成这样也没有往下问的必要了（个人怀疑是看谭浩强学的</w:t>
        </w:r>
        <w:r w:rsidRPr="00567574">
          <w:rPr>
            <w:rFonts w:ascii="inherit" w:eastAsia="宋体" w:hAnsi="inherit" w:cs="宋体"/>
            <w:color w:val="222222"/>
            <w:kern w:val="0"/>
            <w:sz w:val="28"/>
            <w:szCs w:val="28"/>
          </w:rPr>
          <w:t>C</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 xml:space="preserve"> –_–#</w:t>
        </w:r>
      </w:ins>
    </w:p>
    <w:p w:rsidR="00567574" w:rsidRPr="00567574" w:rsidRDefault="00567574" w:rsidP="00567574">
      <w:pPr>
        <w:widowControl/>
        <w:shd w:val="clear" w:color="auto" w:fill="F8F8F8"/>
        <w:spacing w:after="360" w:line="414" w:lineRule="atLeast"/>
        <w:jc w:val="left"/>
        <w:textAlignment w:val="baseline"/>
        <w:rPr>
          <w:ins w:id="147" w:author="Unknown"/>
          <w:rFonts w:ascii="inherit" w:eastAsia="宋体" w:hAnsi="inherit" w:cs="宋体"/>
          <w:color w:val="222222"/>
          <w:kern w:val="0"/>
          <w:sz w:val="28"/>
          <w:szCs w:val="28"/>
        </w:rPr>
      </w:pPr>
      <w:ins w:id="148" w:author="Unknown">
        <w:r w:rsidRPr="00567574">
          <w:rPr>
            <w:rFonts w:ascii="inherit" w:eastAsia="宋体" w:hAnsi="inherit" w:cs="宋体"/>
            <w:color w:val="222222"/>
            <w:kern w:val="0"/>
            <w:sz w:val="28"/>
            <w:szCs w:val="28"/>
          </w:rPr>
          <w:t>相对靠谱的那部分面试者会给出这样的答案：</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4</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5</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6</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char </w:t>
            </w:r>
            <w:proofErr w:type="spellStart"/>
            <w:r w:rsidRPr="00567574">
              <w:rPr>
                <w:rFonts w:ascii="inherit" w:eastAsia="宋体" w:hAnsi="inherit" w:cs="宋体"/>
                <w:color w:val="93A1A1"/>
                <w:kern w:val="0"/>
                <w:sz w:val="20"/>
                <w:szCs w:val="20"/>
                <w:bdr w:val="none" w:sz="0" w:space="0" w:color="auto" w:frame="1"/>
                <w:shd w:val="clear" w:color="auto" w:fill="000000"/>
              </w:rPr>
              <w:t>to_upper</w:t>
            </w:r>
            <w:proofErr w:type="spellEnd"/>
            <w:r w:rsidRPr="00567574">
              <w:rPr>
                <w:rFonts w:ascii="inherit" w:eastAsia="宋体" w:hAnsi="inherit" w:cs="宋体"/>
                <w:color w:val="93A1A1"/>
                <w:kern w:val="0"/>
                <w:sz w:val="20"/>
                <w:szCs w:val="20"/>
                <w:bdr w:val="none" w:sz="0" w:space="0" w:color="auto" w:frame="1"/>
                <w:shd w:val="clear" w:color="auto" w:fill="000000"/>
              </w:rPr>
              <w:t>(char c)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if (c &gt;= 'a' &amp;&amp; c &lt;= 'z')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c - 32;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c;</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line="414" w:lineRule="atLeast"/>
        <w:jc w:val="left"/>
        <w:textAlignment w:val="baseline"/>
        <w:rPr>
          <w:ins w:id="149" w:author="Unknown"/>
          <w:rFonts w:ascii="inherit" w:eastAsia="宋体" w:hAnsi="inherit" w:cs="宋体"/>
          <w:color w:val="222222"/>
          <w:kern w:val="0"/>
          <w:sz w:val="28"/>
          <w:szCs w:val="28"/>
        </w:rPr>
      </w:pPr>
      <w:ins w:id="150" w:author="Unknown">
        <w:r w:rsidRPr="00567574">
          <w:rPr>
            <w:rFonts w:ascii="inherit" w:eastAsia="宋体" w:hAnsi="inherit" w:cs="宋体"/>
            <w:color w:val="222222"/>
            <w:kern w:val="0"/>
            <w:sz w:val="28"/>
            <w:szCs w:val="28"/>
          </w:rPr>
          <w:t>这已经很接近我的及格要求，接下来我会问面试者能不能改善它的可读性（</w:t>
        </w:r>
        <w:r w:rsidRPr="00567574">
          <w:rPr>
            <w:rFonts w:ascii="inherit" w:eastAsia="宋体" w:hAnsi="inherit" w:cs="宋体"/>
            <w:color w:val="222222"/>
            <w:kern w:val="0"/>
            <w:sz w:val="28"/>
            <w:szCs w:val="28"/>
          </w:rPr>
          <w:t>Readability</w:t>
        </w:r>
        <w:r w:rsidRPr="00567574">
          <w:rPr>
            <w:rFonts w:ascii="inherit" w:eastAsia="宋体" w:hAnsi="inherit" w:cs="宋体"/>
            <w:color w:val="222222"/>
            <w:kern w:val="0"/>
            <w:sz w:val="28"/>
            <w:szCs w:val="28"/>
          </w:rPr>
          <w:t>），一些面试者会在命名上下文章（比如把参数</w:t>
        </w:r>
        <w:r w:rsidRPr="00567574">
          <w:rPr>
            <w:rFonts w:ascii="Lucida Console" w:eastAsia="宋体" w:hAnsi="Lucida Console" w:cs="宋体"/>
            <w:color w:val="555555"/>
            <w:kern w:val="0"/>
            <w:sz w:val="22"/>
            <w:bdr w:val="single" w:sz="6" w:space="0" w:color="DDDDDD" w:frame="1"/>
            <w:shd w:val="clear" w:color="auto" w:fill="FFFFFF"/>
          </w:rPr>
          <w:t>c</w:t>
        </w:r>
        <w:r w:rsidRPr="00567574">
          <w:rPr>
            <w:rFonts w:ascii="inherit" w:eastAsia="宋体" w:hAnsi="inherit" w:cs="宋体"/>
            <w:color w:val="222222"/>
            <w:kern w:val="0"/>
            <w:sz w:val="28"/>
            <w:szCs w:val="28"/>
          </w:rPr>
          <w:t>重命名为</w:t>
        </w:r>
        <w:r w:rsidRPr="00567574">
          <w:rPr>
            <w:rFonts w:ascii="Lucida Console" w:eastAsia="宋体" w:hAnsi="Lucida Console" w:cs="宋体"/>
            <w:color w:val="555555"/>
            <w:kern w:val="0"/>
            <w:sz w:val="22"/>
            <w:bdr w:val="single" w:sz="6" w:space="0" w:color="DDDDDD" w:frame="1"/>
            <w:shd w:val="clear" w:color="auto" w:fill="FFFFFF"/>
          </w:rPr>
          <w:t>input</w:t>
        </w:r>
        <w:r w:rsidRPr="00567574">
          <w:rPr>
            <w:rFonts w:ascii="inherit" w:eastAsia="宋体" w:hAnsi="inherit" w:cs="宋体"/>
            <w:color w:val="222222"/>
            <w:kern w:val="0"/>
            <w:sz w:val="28"/>
            <w:szCs w:val="28"/>
          </w:rPr>
          <w:t>）：</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4</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5</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6</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7</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char </w:t>
            </w:r>
            <w:proofErr w:type="spellStart"/>
            <w:r w:rsidRPr="00567574">
              <w:rPr>
                <w:rFonts w:ascii="inherit" w:eastAsia="宋体" w:hAnsi="inherit" w:cs="宋体"/>
                <w:color w:val="93A1A1"/>
                <w:kern w:val="0"/>
                <w:sz w:val="20"/>
                <w:szCs w:val="20"/>
                <w:bdr w:val="none" w:sz="0" w:space="0" w:color="auto" w:frame="1"/>
                <w:shd w:val="clear" w:color="auto" w:fill="000000"/>
              </w:rPr>
              <w:t>to_upper</w:t>
            </w:r>
            <w:proofErr w:type="spellEnd"/>
            <w:r w:rsidRPr="00567574">
              <w:rPr>
                <w:rFonts w:ascii="inherit" w:eastAsia="宋体" w:hAnsi="inherit" w:cs="宋体"/>
                <w:color w:val="93A1A1"/>
                <w:kern w:val="0"/>
                <w:sz w:val="20"/>
                <w:szCs w:val="20"/>
                <w:bdr w:val="none" w:sz="0" w:space="0" w:color="auto" w:frame="1"/>
                <w:shd w:val="clear" w:color="auto" w:fill="000000"/>
              </w:rPr>
              <w:t>(char input)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roofErr w:type="spellStart"/>
            <w:r w:rsidRPr="00567574">
              <w:rPr>
                <w:rFonts w:ascii="inherit" w:eastAsia="宋体" w:hAnsi="inherit" w:cs="宋体"/>
                <w:color w:val="93A1A1"/>
                <w:kern w:val="0"/>
                <w:sz w:val="20"/>
                <w:szCs w:val="20"/>
                <w:bdr w:val="none" w:sz="0" w:space="0" w:color="auto" w:frame="1"/>
                <w:shd w:val="clear" w:color="auto" w:fill="000000"/>
              </w:rPr>
              <w:t>int</w:t>
            </w:r>
            <w:proofErr w:type="spellEnd"/>
            <w:r w:rsidRPr="00567574">
              <w:rPr>
                <w:rFonts w:ascii="inherit" w:eastAsia="宋体" w:hAnsi="inherit" w:cs="宋体"/>
                <w:color w:val="93A1A1"/>
                <w:kern w:val="0"/>
                <w:sz w:val="20"/>
                <w:szCs w:val="20"/>
                <w:bdr w:val="none" w:sz="0" w:space="0" w:color="auto" w:frame="1"/>
                <w:shd w:val="clear" w:color="auto" w:fill="000000"/>
              </w:rPr>
              <w:t xml:space="preserve"> offset = 32;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if (input &gt;= 'a' &amp;&amp; input &lt;= 'z')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input - offset;</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input;</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line="414" w:lineRule="atLeast"/>
        <w:jc w:val="left"/>
        <w:textAlignment w:val="baseline"/>
        <w:rPr>
          <w:ins w:id="151" w:author="Unknown"/>
          <w:rFonts w:ascii="inherit" w:eastAsia="宋体" w:hAnsi="inherit" w:cs="宋体"/>
          <w:color w:val="222222"/>
          <w:kern w:val="0"/>
          <w:sz w:val="28"/>
          <w:szCs w:val="28"/>
        </w:rPr>
      </w:pPr>
      <w:ins w:id="152" w:author="Unknown">
        <w:r w:rsidRPr="00567574">
          <w:rPr>
            <w:rFonts w:ascii="inherit" w:eastAsia="宋体" w:hAnsi="inherit" w:cs="宋体"/>
            <w:color w:val="222222"/>
            <w:kern w:val="0"/>
            <w:sz w:val="28"/>
            <w:szCs w:val="28"/>
          </w:rPr>
          <w:t>这时我会提示能不能去掉这个诡异的</w:t>
        </w:r>
        <w:r w:rsidRPr="00567574">
          <w:rPr>
            <w:rFonts w:ascii="Lucida Console" w:eastAsia="宋体" w:hAnsi="Lucida Console" w:cs="宋体"/>
            <w:color w:val="555555"/>
            <w:kern w:val="0"/>
            <w:sz w:val="22"/>
            <w:bdr w:val="single" w:sz="6" w:space="0" w:color="DDDDDD" w:frame="1"/>
            <w:shd w:val="clear" w:color="auto" w:fill="FFFFFF"/>
          </w:rPr>
          <w:t>32</w:t>
        </w:r>
        <w:r w:rsidRPr="00567574">
          <w:rPr>
            <w:rFonts w:ascii="inherit" w:eastAsia="宋体" w:hAnsi="inherit" w:cs="宋体"/>
            <w:color w:val="222222"/>
            <w:kern w:val="0"/>
            <w:sz w:val="28"/>
            <w:szCs w:val="28"/>
          </w:rPr>
          <w:t>，一般来说能到这一步的面试者都可以反应过来：</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lastRenderedPageBreak/>
              <w:t>3</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4</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5</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6</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lastRenderedPageBreak/>
              <w:t xml:space="preserve">char </w:t>
            </w:r>
            <w:proofErr w:type="spellStart"/>
            <w:r w:rsidRPr="00567574">
              <w:rPr>
                <w:rFonts w:ascii="inherit" w:eastAsia="宋体" w:hAnsi="inherit" w:cs="宋体"/>
                <w:color w:val="93A1A1"/>
                <w:kern w:val="0"/>
                <w:sz w:val="20"/>
                <w:szCs w:val="20"/>
                <w:bdr w:val="none" w:sz="0" w:space="0" w:color="auto" w:frame="1"/>
                <w:shd w:val="clear" w:color="auto" w:fill="000000"/>
              </w:rPr>
              <w:t>to_upper</w:t>
            </w:r>
            <w:proofErr w:type="spellEnd"/>
            <w:r w:rsidRPr="00567574">
              <w:rPr>
                <w:rFonts w:ascii="inherit" w:eastAsia="宋体" w:hAnsi="inherit" w:cs="宋体"/>
                <w:color w:val="93A1A1"/>
                <w:kern w:val="0"/>
                <w:sz w:val="20"/>
                <w:szCs w:val="20"/>
                <w:bdr w:val="none" w:sz="0" w:space="0" w:color="auto" w:frame="1"/>
                <w:shd w:val="clear" w:color="auto" w:fill="000000"/>
              </w:rPr>
              <w:t>(char input)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if (input &gt;= 'a' &amp;&amp; input &lt;= 'z')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lastRenderedPageBreak/>
              <w:t xml:space="preserve">    return input - 'a' + 'A';</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input;</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after="360" w:line="414" w:lineRule="atLeast"/>
        <w:jc w:val="left"/>
        <w:textAlignment w:val="baseline"/>
        <w:rPr>
          <w:ins w:id="153" w:author="Unknown"/>
          <w:rFonts w:ascii="inherit" w:eastAsia="宋体" w:hAnsi="inherit" w:cs="宋体"/>
          <w:color w:val="222222"/>
          <w:kern w:val="0"/>
          <w:sz w:val="28"/>
          <w:szCs w:val="28"/>
        </w:rPr>
      </w:pPr>
      <w:ins w:id="154" w:author="Unknown">
        <w:r w:rsidRPr="00567574">
          <w:rPr>
            <w:rFonts w:ascii="inherit" w:eastAsia="宋体" w:hAnsi="inherit" w:cs="宋体"/>
            <w:color w:val="222222"/>
            <w:kern w:val="0"/>
            <w:sz w:val="28"/>
            <w:szCs w:val="28"/>
          </w:rPr>
          <w:lastRenderedPageBreak/>
          <w:t>这就是我的及格要求。一般我会提示面试者能不能继续改进可读性，但遗憾的是，到现在也没有一个面试者能在这一步给出我满意的答案：</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4</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5</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6</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char </w:t>
            </w:r>
            <w:proofErr w:type="spellStart"/>
            <w:r w:rsidRPr="00567574">
              <w:rPr>
                <w:rFonts w:ascii="inherit" w:eastAsia="宋体" w:hAnsi="inherit" w:cs="宋体"/>
                <w:color w:val="93A1A1"/>
                <w:kern w:val="0"/>
                <w:sz w:val="20"/>
                <w:szCs w:val="20"/>
                <w:bdr w:val="none" w:sz="0" w:space="0" w:color="auto" w:frame="1"/>
                <w:shd w:val="clear" w:color="auto" w:fill="000000"/>
              </w:rPr>
              <w:t>to_upper</w:t>
            </w:r>
            <w:proofErr w:type="spellEnd"/>
            <w:r w:rsidRPr="00567574">
              <w:rPr>
                <w:rFonts w:ascii="inherit" w:eastAsia="宋体" w:hAnsi="inherit" w:cs="宋体"/>
                <w:color w:val="93A1A1"/>
                <w:kern w:val="0"/>
                <w:sz w:val="20"/>
                <w:szCs w:val="20"/>
                <w:bdr w:val="none" w:sz="0" w:space="0" w:color="auto" w:frame="1"/>
                <w:shd w:val="clear" w:color="auto" w:fill="000000"/>
              </w:rPr>
              <w:t>(char input)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if ('a' &lt;= input &amp;&amp; input &lt;= 'z')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input - 'a' + 'A';</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input;</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line="414" w:lineRule="atLeast"/>
        <w:jc w:val="left"/>
        <w:textAlignment w:val="baseline"/>
        <w:rPr>
          <w:ins w:id="155" w:author="Unknown"/>
          <w:rFonts w:ascii="inherit" w:eastAsia="宋体" w:hAnsi="inherit" w:cs="宋体"/>
          <w:color w:val="222222"/>
          <w:kern w:val="0"/>
          <w:sz w:val="28"/>
          <w:szCs w:val="28"/>
        </w:rPr>
      </w:pPr>
      <w:ins w:id="156" w:author="Unknown">
        <w:r w:rsidRPr="00567574">
          <w:rPr>
            <w:rFonts w:ascii="inherit" w:eastAsia="宋体" w:hAnsi="inherit" w:cs="宋体"/>
            <w:color w:val="222222"/>
            <w:kern w:val="0"/>
            <w:sz w:val="28"/>
            <w:szCs w:val="28"/>
          </w:rPr>
          <w:t>其实就是用</w:t>
        </w:r>
        <w:r w:rsidRPr="00567574">
          <w:rPr>
            <w:rFonts w:ascii="Lucida Console" w:eastAsia="宋体" w:hAnsi="Lucida Console" w:cs="宋体"/>
            <w:color w:val="555555"/>
            <w:kern w:val="0"/>
            <w:sz w:val="22"/>
            <w:bdr w:val="single" w:sz="6" w:space="0" w:color="DDDDDD" w:frame="1"/>
            <w:shd w:val="clear" w:color="auto" w:fill="FFFFFF"/>
          </w:rPr>
          <w:t>'a' &lt;= input &amp;&amp; input &lt;= 'z'</w:t>
        </w:r>
        <w:r w:rsidRPr="00567574">
          <w:rPr>
            <w:rFonts w:ascii="inherit" w:eastAsia="宋体" w:hAnsi="inherit" w:cs="宋体"/>
            <w:color w:val="222222"/>
            <w:kern w:val="0"/>
            <w:sz w:val="28"/>
            <w:szCs w:val="28"/>
          </w:rPr>
          <w:t>替代</w:t>
        </w:r>
        <w:r w:rsidRPr="00567574">
          <w:rPr>
            <w:rFonts w:ascii="Lucida Console" w:eastAsia="宋体" w:hAnsi="Lucida Console" w:cs="宋体"/>
            <w:color w:val="555555"/>
            <w:kern w:val="0"/>
            <w:sz w:val="22"/>
            <w:bdr w:val="single" w:sz="6" w:space="0" w:color="DDDDDD" w:frame="1"/>
            <w:shd w:val="clear" w:color="auto" w:fill="FFFFFF"/>
          </w:rPr>
          <w:t>input &gt;= 'a' &amp;&amp; input &lt;= 'z'</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这个技巧源自于</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"http://www.amazon.cn/gp/product/B0061XKRXA/ref=as_li_ss_tl?ie=UTF8&amp;camp=536&amp;creative=3132&amp;creativeASIN=B0061XKRXA&amp;linkCode=as2&amp;tag=lucida-23"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代码大全</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"http://www.amazon.cn/gp/product/B0061XKRXA/ref=as_li_ss_tl?ie=UTF8&amp;camp=536&amp;creative=3132&amp;creativeASIN=B0061XKRXA&amp;linkCode=as2&amp;tag=lucida-23"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代码大全</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里面专门有一节讲解如何编写可读的布尔表达式。从这里我可以看出这些面试者都没有读过</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"http://www.amazon.cn/gp/product/B0061XKRXA/ref=as_li_ss_tl?ie=UTF8&amp;camp=536&amp;creative=3132&amp;creativeASIN=B0061XKRXA&amp;linkCode=as2&amp;tag=lucida-23"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代码大全</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，考虑到</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"http://www.amazon.cn/gp/product/B0061XKRXA/ref=as_li_ss_tl?ie=UTF8&amp;camp=536&amp;creative=3132&amp;creativeASIN=B0061XKRXA&amp;linkCode=as2&amp;tag=lucida-23"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代码大全</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几乎是程序设计的必读书籍，我可以推断出这些面试者很可能没有阅读习惯，而不阅读的程序员一般都不会太出色。</w:t>
        </w:r>
      </w:ins>
    </w:p>
    <w:p w:rsidR="00567574" w:rsidRPr="00567574" w:rsidRDefault="00567574" w:rsidP="00567574">
      <w:pPr>
        <w:widowControl/>
        <w:shd w:val="clear" w:color="auto" w:fill="F8F8F8"/>
        <w:spacing w:after="360" w:line="414" w:lineRule="atLeast"/>
        <w:jc w:val="left"/>
        <w:textAlignment w:val="baseline"/>
        <w:rPr>
          <w:ins w:id="157" w:author="Unknown"/>
          <w:rFonts w:ascii="inherit" w:eastAsia="宋体" w:hAnsi="inherit" w:cs="宋体"/>
          <w:color w:val="222222"/>
          <w:kern w:val="0"/>
          <w:sz w:val="28"/>
          <w:szCs w:val="28"/>
        </w:rPr>
      </w:pPr>
      <w:ins w:id="158" w:author="Unknown">
        <w:r w:rsidRPr="00567574">
          <w:rPr>
            <w:rFonts w:ascii="inherit" w:eastAsia="宋体" w:hAnsi="inherit" w:cs="宋体"/>
            <w:color w:val="222222"/>
            <w:kern w:val="0"/>
            <w:sz w:val="28"/>
            <w:szCs w:val="28"/>
          </w:rPr>
          <w:t>刚刚提到，到了这一步其实也只是过了及格线而已（如果你能写出可读的布尔表达式，我会在内心提前给你打个优秀），接下来我会询问能不能进一步提升性能，少数面试者在提示下会想到使用数组：</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4</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char </w:t>
            </w:r>
            <w:proofErr w:type="spellStart"/>
            <w:r w:rsidRPr="00567574">
              <w:rPr>
                <w:rFonts w:ascii="inherit" w:eastAsia="宋体" w:hAnsi="inherit" w:cs="宋体"/>
                <w:color w:val="93A1A1"/>
                <w:kern w:val="0"/>
                <w:sz w:val="20"/>
                <w:szCs w:val="20"/>
                <w:bdr w:val="none" w:sz="0" w:space="0" w:color="auto" w:frame="1"/>
                <w:shd w:val="clear" w:color="auto" w:fill="000000"/>
              </w:rPr>
              <w:t>to_upper</w:t>
            </w:r>
            <w:proofErr w:type="spellEnd"/>
            <w:r w:rsidRPr="00567574">
              <w:rPr>
                <w:rFonts w:ascii="inherit" w:eastAsia="宋体" w:hAnsi="inherit" w:cs="宋体"/>
                <w:color w:val="93A1A1"/>
                <w:kern w:val="0"/>
                <w:sz w:val="20"/>
                <w:szCs w:val="20"/>
                <w:bdr w:val="none" w:sz="0" w:space="0" w:color="auto" w:frame="1"/>
                <w:shd w:val="clear" w:color="auto" w:fill="000000"/>
              </w:rPr>
              <w:t>(char input)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static char </w:t>
            </w:r>
            <w:proofErr w:type="spellStart"/>
            <w:r w:rsidRPr="00567574">
              <w:rPr>
                <w:rFonts w:ascii="inherit" w:eastAsia="宋体" w:hAnsi="inherit" w:cs="宋体"/>
                <w:color w:val="93A1A1"/>
                <w:kern w:val="0"/>
                <w:sz w:val="20"/>
                <w:szCs w:val="20"/>
                <w:bdr w:val="none" w:sz="0" w:space="0" w:color="auto" w:frame="1"/>
                <w:shd w:val="clear" w:color="auto" w:fill="000000"/>
              </w:rPr>
              <w:t>convert_table</w:t>
            </w:r>
            <w:proofErr w:type="spellEnd"/>
            <w:r w:rsidRPr="00567574">
              <w:rPr>
                <w:rFonts w:ascii="inherit" w:eastAsia="宋体" w:hAnsi="inherit" w:cs="宋体"/>
                <w:color w:val="93A1A1"/>
                <w:kern w:val="0"/>
                <w:sz w:val="20"/>
                <w:szCs w:val="20"/>
                <w:bdr w:val="none" w:sz="0" w:space="0" w:color="auto" w:frame="1"/>
                <w:shd w:val="clear" w:color="auto" w:fill="000000"/>
              </w:rPr>
              <w:t>[] = { ...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  return </w:t>
            </w:r>
            <w:proofErr w:type="spellStart"/>
            <w:r w:rsidRPr="00567574">
              <w:rPr>
                <w:rFonts w:ascii="inherit" w:eastAsia="宋体" w:hAnsi="inherit" w:cs="宋体"/>
                <w:color w:val="93A1A1"/>
                <w:kern w:val="0"/>
                <w:sz w:val="20"/>
                <w:szCs w:val="20"/>
                <w:bdr w:val="none" w:sz="0" w:space="0" w:color="auto" w:frame="1"/>
                <w:shd w:val="clear" w:color="auto" w:fill="000000"/>
              </w:rPr>
              <w:t>convert_table</w:t>
            </w:r>
            <w:proofErr w:type="spellEnd"/>
            <w:r w:rsidRPr="00567574">
              <w:rPr>
                <w:rFonts w:ascii="inherit" w:eastAsia="宋体" w:hAnsi="inherit" w:cs="宋体"/>
                <w:color w:val="93A1A1"/>
                <w:kern w:val="0"/>
                <w:sz w:val="20"/>
                <w:szCs w:val="20"/>
                <w:bdr w:val="none" w:sz="0" w:space="0" w:color="auto" w:frame="1"/>
                <w:shd w:val="clear" w:color="auto" w:fill="000000"/>
              </w:rPr>
              <w:t>[input];</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line="414" w:lineRule="atLeast"/>
        <w:jc w:val="left"/>
        <w:textAlignment w:val="baseline"/>
        <w:rPr>
          <w:ins w:id="159" w:author="Unknown"/>
          <w:rFonts w:ascii="inherit" w:eastAsia="宋体" w:hAnsi="inherit" w:cs="宋体"/>
          <w:color w:val="222222"/>
          <w:kern w:val="0"/>
          <w:sz w:val="28"/>
          <w:szCs w:val="28"/>
        </w:rPr>
      </w:pPr>
      <w:ins w:id="160" w:author="Unknown">
        <w:r w:rsidRPr="00567574">
          <w:rPr>
            <w:rFonts w:ascii="inherit" w:eastAsia="宋体" w:hAnsi="inherit" w:cs="宋体"/>
            <w:color w:val="222222"/>
            <w:kern w:val="0"/>
            <w:sz w:val="28"/>
            <w:szCs w:val="28"/>
          </w:rPr>
          <w:t>如果面试者能提到他是从</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"http://www.amazon.cn/gp/product/B00IZW4DK8/ref=as_li_ss_tl?ie=UTF8&amp;camp=536&amp;creative=3132&amp;creativeASIN=B00IZW4DK8&amp;linkCode=as2&amp;tag=lucida-23"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C</w:t>
        </w:r>
        <w:r w:rsidRPr="00567574">
          <w:rPr>
            <w:rFonts w:ascii="inherit" w:eastAsia="宋体" w:hAnsi="inherit" w:cs="宋体"/>
            <w:color w:val="751590"/>
            <w:kern w:val="0"/>
            <w:sz w:val="28"/>
            <w:szCs w:val="28"/>
            <w:u w:val="single"/>
            <w:bdr w:val="none" w:sz="0" w:space="0" w:color="auto" w:frame="1"/>
          </w:rPr>
          <w:t>语言标准库</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里面学到这个技巧，加</w:t>
        </w:r>
        <w:r w:rsidRPr="00567574">
          <w:rPr>
            <w:rFonts w:ascii="inherit" w:eastAsia="宋体" w:hAnsi="inherit" w:cs="宋体"/>
            <w:color w:val="222222"/>
            <w:kern w:val="0"/>
            <w:sz w:val="28"/>
            <w:szCs w:val="28"/>
          </w:rPr>
          <w:t>10</w:t>
        </w:r>
        <w:r w:rsidRPr="00567574">
          <w:rPr>
            <w:rFonts w:ascii="inherit" w:eastAsia="宋体" w:hAnsi="inherit" w:cs="宋体"/>
            <w:color w:val="222222"/>
            <w:kern w:val="0"/>
            <w:sz w:val="28"/>
            <w:szCs w:val="28"/>
          </w:rPr>
          <w:t>分</w:t>
        </w:r>
        <w:r w:rsidRPr="00567574">
          <w:rPr>
            <w:rFonts w:ascii="inherit" w:eastAsia="宋体" w:hAnsi="inherit" w:cs="宋体"/>
            <w:color w:val="222222"/>
            <w:kern w:val="0"/>
            <w:sz w:val="28"/>
            <w:szCs w:val="28"/>
          </w:rPr>
          <w:t xml:space="preserve"> :–)</w:t>
        </w:r>
      </w:ins>
    </w:p>
    <w:p w:rsidR="00567574" w:rsidRPr="00567574" w:rsidRDefault="00567574" w:rsidP="00567574">
      <w:pPr>
        <w:widowControl/>
        <w:shd w:val="clear" w:color="auto" w:fill="F8F8F8"/>
        <w:spacing w:after="360" w:line="414" w:lineRule="atLeast"/>
        <w:jc w:val="left"/>
        <w:textAlignment w:val="baseline"/>
        <w:rPr>
          <w:ins w:id="161" w:author="Unknown"/>
          <w:rFonts w:ascii="inherit" w:eastAsia="宋体" w:hAnsi="inherit" w:cs="宋体"/>
          <w:color w:val="222222"/>
          <w:kern w:val="0"/>
          <w:sz w:val="28"/>
          <w:szCs w:val="28"/>
        </w:rPr>
      </w:pPr>
      <w:ins w:id="162" w:author="Unknown">
        <w:r w:rsidRPr="00567574">
          <w:rPr>
            <w:rFonts w:ascii="inherit" w:eastAsia="宋体" w:hAnsi="inherit" w:cs="宋体"/>
            <w:color w:val="222222"/>
            <w:kern w:val="0"/>
            <w:sz w:val="28"/>
            <w:szCs w:val="28"/>
          </w:rPr>
          <w:lastRenderedPageBreak/>
          <w:t>有的面试者会想到使用宏：</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2</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3</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static char </w:t>
            </w:r>
            <w:proofErr w:type="spellStart"/>
            <w:r w:rsidRPr="00567574">
              <w:rPr>
                <w:rFonts w:ascii="inherit" w:eastAsia="宋体" w:hAnsi="inherit" w:cs="宋体"/>
                <w:color w:val="93A1A1"/>
                <w:kern w:val="0"/>
                <w:sz w:val="20"/>
                <w:szCs w:val="20"/>
                <w:bdr w:val="none" w:sz="0" w:space="0" w:color="auto" w:frame="1"/>
                <w:shd w:val="clear" w:color="auto" w:fill="000000"/>
              </w:rPr>
              <w:t>convert_table</w:t>
            </w:r>
            <w:proofErr w:type="spellEnd"/>
            <w:r w:rsidRPr="00567574">
              <w:rPr>
                <w:rFonts w:ascii="inherit" w:eastAsia="宋体" w:hAnsi="inherit" w:cs="宋体"/>
                <w:color w:val="93A1A1"/>
                <w:kern w:val="0"/>
                <w:sz w:val="20"/>
                <w:szCs w:val="20"/>
                <w:bdr w:val="none" w:sz="0" w:space="0" w:color="auto" w:frame="1"/>
                <w:shd w:val="clear" w:color="auto" w:fill="000000"/>
              </w:rPr>
              <w:t>[] = {...};</w:t>
            </w: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#define TO_UPPER(input) </w:t>
            </w:r>
            <w:proofErr w:type="spellStart"/>
            <w:r w:rsidRPr="00567574">
              <w:rPr>
                <w:rFonts w:ascii="inherit" w:eastAsia="宋体" w:hAnsi="inherit" w:cs="宋体"/>
                <w:color w:val="93A1A1"/>
                <w:kern w:val="0"/>
                <w:sz w:val="20"/>
                <w:szCs w:val="20"/>
                <w:bdr w:val="none" w:sz="0" w:space="0" w:color="auto" w:frame="1"/>
                <w:shd w:val="clear" w:color="auto" w:fill="000000"/>
              </w:rPr>
              <w:t>convert_table</w:t>
            </w:r>
            <w:proofErr w:type="spellEnd"/>
            <w:r w:rsidRPr="00567574">
              <w:rPr>
                <w:rFonts w:ascii="inherit" w:eastAsia="宋体" w:hAnsi="inherit" w:cs="宋体"/>
                <w:color w:val="93A1A1"/>
                <w:kern w:val="0"/>
                <w:sz w:val="20"/>
                <w:szCs w:val="20"/>
                <w:bdr w:val="none" w:sz="0" w:space="0" w:color="auto" w:frame="1"/>
                <w:shd w:val="clear" w:color="auto" w:fill="000000"/>
              </w:rPr>
              <w:t>[input]</w:t>
            </w:r>
          </w:p>
        </w:tc>
      </w:tr>
    </w:tbl>
    <w:p w:rsidR="00567574" w:rsidRPr="00567574" w:rsidRDefault="00567574" w:rsidP="00567574">
      <w:pPr>
        <w:widowControl/>
        <w:shd w:val="clear" w:color="auto" w:fill="F8F8F8"/>
        <w:spacing w:line="414" w:lineRule="atLeast"/>
        <w:jc w:val="left"/>
        <w:textAlignment w:val="baseline"/>
        <w:rPr>
          <w:ins w:id="163" w:author="Unknown"/>
          <w:rFonts w:ascii="inherit" w:eastAsia="宋体" w:hAnsi="inherit" w:cs="宋体"/>
          <w:color w:val="222222"/>
          <w:kern w:val="0"/>
          <w:sz w:val="28"/>
          <w:szCs w:val="28"/>
        </w:rPr>
      </w:pPr>
      <w:ins w:id="164" w:author="Unknown">
        <w:r w:rsidRPr="00567574">
          <w:rPr>
            <w:rFonts w:ascii="inherit" w:eastAsia="宋体" w:hAnsi="inherit" w:cs="宋体"/>
            <w:color w:val="222222"/>
            <w:kern w:val="0"/>
            <w:sz w:val="28"/>
            <w:szCs w:val="28"/>
          </w:rPr>
          <w:t>这时我会询问宏的优点和缺点，以及在这里使用宏会不会有错误。总之就是确定面试者确实理解宏，而不是从哪里（比如</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"http://www.amazon.cn/gp/product/B0016K8XGQ/ref=as_li_ss_tl?ie=UTF8&amp;camp=536&amp;creative=3132&amp;creativeASIN=B0016K8XGQ&amp;linkCode=as2&amp;tag=lucida-23"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编程之美</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之类的面试书籍）背了一个答案出来。</w:t>
        </w:r>
      </w:ins>
    </w:p>
    <w:p w:rsidR="00567574" w:rsidRPr="00567574" w:rsidRDefault="00567574" w:rsidP="00567574">
      <w:pPr>
        <w:widowControl/>
        <w:shd w:val="clear" w:color="auto" w:fill="F8F8F8"/>
        <w:spacing w:after="360" w:line="414" w:lineRule="atLeast"/>
        <w:jc w:val="left"/>
        <w:textAlignment w:val="baseline"/>
        <w:rPr>
          <w:ins w:id="165" w:author="Unknown"/>
          <w:rFonts w:ascii="inherit" w:eastAsia="宋体" w:hAnsi="inherit" w:cs="宋体"/>
          <w:color w:val="222222"/>
          <w:kern w:val="0"/>
          <w:sz w:val="28"/>
          <w:szCs w:val="28"/>
        </w:rPr>
      </w:pPr>
      <w:ins w:id="166" w:author="Unknown">
        <w:r w:rsidRPr="00567574">
          <w:rPr>
            <w:rFonts w:ascii="inherit" w:eastAsia="宋体" w:hAnsi="inherit" w:cs="宋体"/>
            <w:color w:val="222222"/>
            <w:kern w:val="0"/>
            <w:sz w:val="28"/>
            <w:szCs w:val="28"/>
          </w:rPr>
          <w:t>有的面试者会在一开始直接给出使用数组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宏的最优方案（我几乎可以直接确定他背过题目），这时我会要求他给出一个函数</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非数组的实现。如果他写不好这个函数，那么依然无法通过。</w:t>
        </w:r>
      </w:ins>
    </w:p>
    <w:p w:rsidR="00567574" w:rsidRPr="00567574" w:rsidRDefault="00567574" w:rsidP="00567574">
      <w:pPr>
        <w:widowControl/>
        <w:shd w:val="clear" w:color="auto" w:fill="F8F8F8"/>
        <w:spacing w:line="414" w:lineRule="atLeast"/>
        <w:jc w:val="left"/>
        <w:textAlignment w:val="baseline"/>
        <w:rPr>
          <w:ins w:id="167" w:author="Unknown"/>
          <w:rFonts w:ascii="inherit" w:eastAsia="宋体" w:hAnsi="inherit" w:cs="宋体"/>
          <w:color w:val="222222"/>
          <w:kern w:val="0"/>
          <w:sz w:val="28"/>
          <w:szCs w:val="28"/>
        </w:rPr>
      </w:pPr>
      <w:ins w:id="168" w:author="Unknown">
        <w:r w:rsidRPr="00567574">
          <w:rPr>
            <w:rFonts w:ascii="inherit" w:eastAsia="宋体" w:hAnsi="inherit" w:cs="宋体"/>
            <w:color w:val="222222"/>
            <w:kern w:val="0"/>
            <w:sz w:val="28"/>
            <w:szCs w:val="28"/>
          </w:rPr>
          <w:t>可能你们以为到这里就完结了，其实还不是，考虑下</w:t>
        </w:r>
        <w:r w:rsidRPr="00567574">
          <w:rPr>
            <w:rFonts w:ascii="inherit" w:eastAsia="宋体" w:hAnsi="inherit" w:cs="宋体"/>
            <w:color w:val="222222"/>
            <w:kern w:val="0"/>
            <w:sz w:val="28"/>
            <w:szCs w:val="28"/>
          </w:rPr>
          <w:t>C</w:t>
        </w:r>
        <w:r w:rsidRPr="00567574">
          <w:rPr>
            <w:rFonts w:ascii="inherit" w:eastAsia="宋体" w:hAnsi="inherit" w:cs="宋体"/>
            <w:color w:val="222222"/>
            <w:kern w:val="0"/>
            <w:sz w:val="28"/>
            <w:szCs w:val="28"/>
          </w:rPr>
          <w:t>语言的</w:t>
        </w:r>
        <w:r w:rsidRPr="00567574">
          <w:rPr>
            <w:rFonts w:ascii="Lucida Console" w:eastAsia="宋体" w:hAnsi="Lucida Console" w:cs="宋体"/>
            <w:color w:val="555555"/>
            <w:kern w:val="0"/>
            <w:sz w:val="22"/>
            <w:bdr w:val="single" w:sz="6" w:space="0" w:color="DDDDDD" w:frame="1"/>
            <w:shd w:val="clear" w:color="auto" w:fill="FFFFFF"/>
          </w:rPr>
          <w:t>EOF</w:t>
        </w:r>
        <w:r w:rsidRPr="00567574">
          <w:rPr>
            <w:rFonts w:ascii="inherit" w:eastAsia="宋体" w:hAnsi="inherit" w:cs="宋体"/>
            <w:color w:val="222222"/>
            <w:kern w:val="0"/>
            <w:sz w:val="28"/>
            <w:szCs w:val="28"/>
          </w:rPr>
          <w:t>（即</w:t>
        </w:r>
        <w:r w:rsidRPr="00567574">
          <w:rPr>
            <w:rFonts w:ascii="Lucida Console" w:eastAsia="宋体" w:hAnsi="Lucida Console" w:cs="宋体"/>
            <w:color w:val="555555"/>
            <w:kern w:val="0"/>
            <w:sz w:val="22"/>
            <w:bdr w:val="single" w:sz="6" w:space="0" w:color="DDDDDD" w:frame="1"/>
            <w:shd w:val="clear" w:color="auto" w:fill="FFFFFF"/>
          </w:rPr>
          <w:t>-1</w:t>
        </w:r>
        <w:r w:rsidRPr="00567574">
          <w:rPr>
            <w:rFonts w:ascii="inherit" w:eastAsia="宋体" w:hAnsi="inherit" w:cs="宋体"/>
            <w:color w:val="222222"/>
            <w:kern w:val="0"/>
            <w:sz w:val="28"/>
            <w:szCs w:val="28"/>
          </w:rPr>
          <w:t>），以及</w:t>
        </w:r>
        <w:proofErr w:type="spellStart"/>
        <w:r w:rsidRPr="00567574">
          <w:rPr>
            <w:rFonts w:ascii="Lucida Console" w:eastAsia="宋体" w:hAnsi="Lucida Console" w:cs="宋体"/>
            <w:color w:val="555555"/>
            <w:kern w:val="0"/>
            <w:sz w:val="22"/>
            <w:bdr w:val="single" w:sz="6" w:space="0" w:color="DDDDDD" w:frame="1"/>
            <w:shd w:val="clear" w:color="auto" w:fill="FFFFFF"/>
          </w:rPr>
          <w:t>to_upper</w:t>
        </w:r>
        <w:proofErr w:type="spellEnd"/>
        <w:r w:rsidRPr="00567574">
          <w:rPr>
            <w:rFonts w:ascii="inherit" w:eastAsia="宋体" w:hAnsi="inherit" w:cs="宋体"/>
            <w:color w:val="222222"/>
            <w:kern w:val="0"/>
            <w:sz w:val="28"/>
            <w:szCs w:val="28"/>
          </w:rPr>
          <w:t>的应用场景，下面这段代码会出现什么问题？</w:t>
        </w:r>
      </w:ins>
    </w:p>
    <w:tbl>
      <w:tblPr>
        <w:tblW w:w="0" w:type="auto"/>
        <w:tblCellMar>
          <w:left w:w="0" w:type="dxa"/>
          <w:right w:w="0" w:type="dxa"/>
        </w:tblCellMar>
        <w:tblLook w:val="04A0" w:firstRow="1" w:lastRow="0" w:firstColumn="1" w:lastColumn="0" w:noHBand="0" w:noVBand="1"/>
      </w:tblPr>
      <w:tblGrid>
        <w:gridCol w:w="100"/>
        <w:gridCol w:w="8206"/>
      </w:tblGrid>
      <w:tr w:rsidR="00567574" w:rsidRPr="00567574" w:rsidTr="00567574">
        <w:tc>
          <w:tcPr>
            <w:tcW w:w="0" w:type="auto"/>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567574">
              <w:rPr>
                <w:rFonts w:ascii="inherit" w:eastAsia="宋体" w:hAnsi="inherit" w:cs="宋体"/>
                <w:color w:val="93A1A1"/>
                <w:kern w:val="0"/>
                <w:sz w:val="20"/>
                <w:szCs w:val="20"/>
                <w:bdr w:val="none" w:sz="0" w:space="0" w:color="auto" w:frame="1"/>
              </w:rPr>
              <w:t>1</w:t>
            </w:r>
          </w:p>
        </w:tc>
        <w:tc>
          <w:tcPr>
            <w:tcW w:w="11355" w:type="dxa"/>
            <w:tcBorders>
              <w:top w:val="nil"/>
              <w:left w:val="nil"/>
              <w:bottom w:val="nil"/>
              <w:right w:val="nil"/>
            </w:tcBorders>
            <w:vAlign w:val="center"/>
            <w:hideMark/>
          </w:tcPr>
          <w:p w:rsidR="00567574" w:rsidRPr="00567574" w:rsidRDefault="00567574" w:rsidP="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567574">
              <w:rPr>
                <w:rFonts w:ascii="inherit" w:eastAsia="宋体" w:hAnsi="inherit" w:cs="宋体"/>
                <w:color w:val="93A1A1"/>
                <w:kern w:val="0"/>
                <w:sz w:val="20"/>
                <w:szCs w:val="20"/>
                <w:bdr w:val="none" w:sz="0" w:space="0" w:color="auto" w:frame="1"/>
                <w:shd w:val="clear" w:color="auto" w:fill="000000"/>
              </w:rPr>
              <w:t xml:space="preserve">char c = </w:t>
            </w:r>
            <w:proofErr w:type="spellStart"/>
            <w:r w:rsidRPr="00567574">
              <w:rPr>
                <w:rFonts w:ascii="inherit" w:eastAsia="宋体" w:hAnsi="inherit" w:cs="宋体"/>
                <w:color w:val="93A1A1"/>
                <w:kern w:val="0"/>
                <w:sz w:val="20"/>
                <w:szCs w:val="20"/>
                <w:bdr w:val="none" w:sz="0" w:space="0" w:color="auto" w:frame="1"/>
                <w:shd w:val="clear" w:color="auto" w:fill="000000"/>
              </w:rPr>
              <w:t>to_upper</w:t>
            </w:r>
            <w:proofErr w:type="spellEnd"/>
            <w:r w:rsidRPr="00567574">
              <w:rPr>
                <w:rFonts w:ascii="inherit" w:eastAsia="宋体" w:hAnsi="inherit" w:cs="宋体"/>
                <w:color w:val="93A1A1"/>
                <w:kern w:val="0"/>
                <w:sz w:val="20"/>
                <w:szCs w:val="20"/>
                <w:bdr w:val="none" w:sz="0" w:space="0" w:color="auto" w:frame="1"/>
                <w:shd w:val="clear" w:color="auto" w:fill="000000"/>
              </w:rPr>
              <w:t>(</w:t>
            </w:r>
            <w:proofErr w:type="spellStart"/>
            <w:r w:rsidRPr="00567574">
              <w:rPr>
                <w:rFonts w:ascii="inherit" w:eastAsia="宋体" w:hAnsi="inherit" w:cs="宋体"/>
                <w:color w:val="93A1A1"/>
                <w:kern w:val="0"/>
                <w:sz w:val="20"/>
                <w:szCs w:val="20"/>
                <w:bdr w:val="none" w:sz="0" w:space="0" w:color="auto" w:frame="1"/>
                <w:shd w:val="clear" w:color="auto" w:fill="000000"/>
              </w:rPr>
              <w:t>getchar</w:t>
            </w:r>
            <w:proofErr w:type="spellEnd"/>
            <w:r w:rsidRPr="00567574">
              <w:rPr>
                <w:rFonts w:ascii="inherit" w:eastAsia="宋体" w:hAnsi="inherit" w:cs="宋体"/>
                <w:color w:val="93A1A1"/>
                <w:kern w:val="0"/>
                <w:sz w:val="20"/>
                <w:szCs w:val="20"/>
                <w:bdr w:val="none" w:sz="0" w:space="0" w:color="auto" w:frame="1"/>
                <w:shd w:val="clear" w:color="auto" w:fill="000000"/>
              </w:rPr>
              <w:t>());</w:t>
            </w:r>
          </w:p>
        </w:tc>
      </w:tr>
    </w:tbl>
    <w:p w:rsidR="00567574" w:rsidRPr="00567574" w:rsidRDefault="00567574" w:rsidP="00567574">
      <w:pPr>
        <w:widowControl/>
        <w:shd w:val="clear" w:color="auto" w:fill="F8F8F8"/>
        <w:spacing w:line="414" w:lineRule="atLeast"/>
        <w:jc w:val="left"/>
        <w:textAlignment w:val="baseline"/>
        <w:rPr>
          <w:ins w:id="169" w:author="Unknown"/>
          <w:rFonts w:ascii="inherit" w:eastAsia="宋体" w:hAnsi="inherit" w:cs="宋体"/>
          <w:color w:val="222222"/>
          <w:kern w:val="0"/>
          <w:sz w:val="28"/>
          <w:szCs w:val="28"/>
        </w:rPr>
      </w:pPr>
      <w:ins w:id="170" w:author="Unknown">
        <w:r w:rsidRPr="00567574">
          <w:rPr>
            <w:rFonts w:ascii="inherit" w:eastAsia="宋体" w:hAnsi="inherit" w:cs="宋体"/>
            <w:color w:val="222222"/>
            <w:kern w:val="0"/>
            <w:sz w:val="28"/>
            <w:szCs w:val="28"/>
          </w:rPr>
          <w:t>如果</w:t>
        </w:r>
        <w:proofErr w:type="spellStart"/>
        <w:r w:rsidRPr="00567574">
          <w:rPr>
            <w:rFonts w:ascii="Lucida Console" w:eastAsia="宋体" w:hAnsi="Lucida Console" w:cs="宋体"/>
            <w:color w:val="555555"/>
            <w:kern w:val="0"/>
            <w:sz w:val="22"/>
            <w:bdr w:val="single" w:sz="6" w:space="0" w:color="DDDDDD" w:frame="1"/>
            <w:shd w:val="clear" w:color="auto" w:fill="FFFFFF"/>
          </w:rPr>
          <w:t>getchar</w:t>
        </w:r>
        <w:proofErr w:type="spellEnd"/>
        <w:r w:rsidRPr="00567574">
          <w:rPr>
            <w:rFonts w:ascii="Lucida Console" w:eastAsia="宋体" w:hAnsi="Lucida Console" w:cs="宋体"/>
            <w:color w:val="555555"/>
            <w:kern w:val="0"/>
            <w:sz w:val="22"/>
            <w:bdr w:val="single" w:sz="6" w:space="0" w:color="DDDDDD" w:frame="1"/>
            <w:shd w:val="clear" w:color="auto" w:fill="FFFFFF"/>
          </w:rPr>
          <w:t>()</w:t>
        </w:r>
        <w:r w:rsidRPr="00567574">
          <w:rPr>
            <w:rFonts w:ascii="inherit" w:eastAsia="宋体" w:hAnsi="inherit" w:cs="宋体"/>
            <w:color w:val="222222"/>
            <w:kern w:val="0"/>
            <w:sz w:val="28"/>
            <w:szCs w:val="28"/>
          </w:rPr>
          <w:t>返回</w:t>
        </w:r>
        <w:r w:rsidRPr="00567574">
          <w:rPr>
            <w:rFonts w:ascii="Lucida Console" w:eastAsia="宋体" w:hAnsi="Lucida Console" w:cs="宋体"/>
            <w:color w:val="555555"/>
            <w:kern w:val="0"/>
            <w:sz w:val="22"/>
            <w:bdr w:val="single" w:sz="6" w:space="0" w:color="DDDDDD" w:frame="1"/>
            <w:shd w:val="clear" w:color="auto" w:fill="FFFFFF"/>
          </w:rPr>
          <w:t>EOF</w:t>
        </w:r>
        <w:r w:rsidRPr="00567574">
          <w:rPr>
            <w:rFonts w:ascii="inherit" w:eastAsia="宋体" w:hAnsi="inherit" w:cs="宋体"/>
            <w:color w:val="222222"/>
            <w:kern w:val="0"/>
            <w:sz w:val="28"/>
            <w:szCs w:val="28"/>
          </w:rPr>
          <w:t>，由于</w:t>
        </w:r>
        <w:proofErr w:type="spellStart"/>
        <w:r w:rsidRPr="00567574">
          <w:rPr>
            <w:rFonts w:ascii="Lucida Console" w:eastAsia="宋体" w:hAnsi="Lucida Console" w:cs="宋体"/>
            <w:color w:val="555555"/>
            <w:kern w:val="0"/>
            <w:sz w:val="22"/>
            <w:bdr w:val="single" w:sz="6" w:space="0" w:color="DDDDDD" w:frame="1"/>
            <w:shd w:val="clear" w:color="auto" w:fill="FFFFFF"/>
          </w:rPr>
          <w:t>to_upper</w:t>
        </w:r>
        <w:proofErr w:type="spellEnd"/>
        <w:r w:rsidRPr="00567574">
          <w:rPr>
            <w:rFonts w:ascii="inherit" w:eastAsia="宋体" w:hAnsi="inherit" w:cs="宋体"/>
            <w:color w:val="222222"/>
            <w:kern w:val="0"/>
            <w:sz w:val="28"/>
            <w:szCs w:val="28"/>
          </w:rPr>
          <w:t>接收的类型是</w:t>
        </w:r>
        <w:r w:rsidRPr="00567574">
          <w:rPr>
            <w:rFonts w:ascii="Lucida Console" w:eastAsia="宋体" w:hAnsi="Lucida Console" w:cs="宋体"/>
            <w:color w:val="555555"/>
            <w:kern w:val="0"/>
            <w:sz w:val="22"/>
            <w:bdr w:val="single" w:sz="6" w:space="0" w:color="DDDDDD" w:frame="1"/>
            <w:shd w:val="clear" w:color="auto" w:fill="FFFFFF"/>
          </w:rPr>
          <w:t>char</w:t>
        </w:r>
        <w:r w:rsidRPr="00567574">
          <w:rPr>
            <w:rFonts w:ascii="inherit" w:eastAsia="宋体" w:hAnsi="inherit" w:cs="宋体"/>
            <w:color w:val="222222"/>
            <w:kern w:val="0"/>
            <w:sz w:val="28"/>
            <w:szCs w:val="28"/>
          </w:rPr>
          <w:t>，如果该系统的</w:t>
        </w:r>
        <w:r w:rsidRPr="00567574">
          <w:rPr>
            <w:rFonts w:ascii="Lucida Console" w:eastAsia="宋体" w:hAnsi="Lucida Console" w:cs="宋体"/>
            <w:color w:val="555555"/>
            <w:kern w:val="0"/>
            <w:sz w:val="22"/>
            <w:bdr w:val="single" w:sz="6" w:space="0" w:color="DDDDDD" w:frame="1"/>
            <w:shd w:val="clear" w:color="auto" w:fill="FFFFFF"/>
          </w:rPr>
          <w:t>char</w:t>
        </w:r>
        <w:r w:rsidRPr="00567574">
          <w:rPr>
            <w:rFonts w:ascii="inherit" w:eastAsia="宋体" w:hAnsi="inherit" w:cs="宋体"/>
            <w:color w:val="222222"/>
            <w:kern w:val="0"/>
            <w:sz w:val="28"/>
            <w:szCs w:val="28"/>
          </w:rPr>
          <w:t>是无符号的话，就会出现转换问题，这也是为什么</w:t>
        </w:r>
        <w:r w:rsidRPr="00567574">
          <w:rPr>
            <w:rFonts w:ascii="inherit" w:eastAsia="宋体" w:hAnsi="inherit" w:cs="宋体"/>
            <w:color w:val="222222"/>
            <w:kern w:val="0"/>
            <w:sz w:val="28"/>
            <w:szCs w:val="28"/>
          </w:rPr>
          <w:t>C</w:t>
        </w:r>
        <w:r w:rsidRPr="00567574">
          <w:rPr>
            <w:rFonts w:ascii="inherit" w:eastAsia="宋体" w:hAnsi="inherit" w:cs="宋体"/>
            <w:color w:val="222222"/>
            <w:kern w:val="0"/>
            <w:sz w:val="28"/>
            <w:szCs w:val="28"/>
          </w:rPr>
          <w:t>标准库（</w:t>
        </w:r>
        <w:proofErr w:type="spellStart"/>
        <w:r w:rsidRPr="00567574">
          <w:rPr>
            <w:rFonts w:ascii="Lucida Console" w:eastAsia="宋体" w:hAnsi="Lucida Console" w:cs="宋体"/>
            <w:color w:val="555555"/>
            <w:kern w:val="0"/>
            <w:sz w:val="22"/>
            <w:bdr w:val="single" w:sz="6" w:space="0" w:color="DDDDDD" w:frame="1"/>
            <w:shd w:val="clear" w:color="auto" w:fill="FFFFFF"/>
          </w:rPr>
          <w:t>ctype.h</w:t>
        </w:r>
        <w:proofErr w:type="spellEnd"/>
        <w:r w:rsidRPr="00567574">
          <w:rPr>
            <w:rFonts w:ascii="inherit" w:eastAsia="宋体" w:hAnsi="inherit" w:cs="宋体"/>
            <w:color w:val="222222"/>
            <w:kern w:val="0"/>
            <w:sz w:val="28"/>
            <w:szCs w:val="28"/>
          </w:rPr>
          <w:t>）中的</w:t>
        </w:r>
        <w:proofErr w:type="spellStart"/>
        <w:r w:rsidRPr="00567574">
          <w:rPr>
            <w:rFonts w:ascii="Lucida Console" w:eastAsia="宋体" w:hAnsi="Lucida Console" w:cs="宋体"/>
            <w:color w:val="555555"/>
            <w:kern w:val="0"/>
            <w:sz w:val="22"/>
            <w:bdr w:val="single" w:sz="6" w:space="0" w:color="DDDDDD" w:frame="1"/>
            <w:shd w:val="clear" w:color="auto" w:fill="FFFFFF"/>
          </w:rPr>
          <w:t>toupper</w:t>
        </w:r>
        <w:proofErr w:type="spellEnd"/>
        <w:r w:rsidRPr="00567574">
          <w:rPr>
            <w:rFonts w:ascii="inherit" w:eastAsia="宋体" w:hAnsi="inherit" w:cs="宋体"/>
            <w:color w:val="222222"/>
            <w:kern w:val="0"/>
            <w:sz w:val="28"/>
            <w:szCs w:val="28"/>
          </w:rPr>
          <w:t>函数签名是</w:t>
        </w:r>
        <w:proofErr w:type="spellStart"/>
        <w:r w:rsidRPr="00567574">
          <w:rPr>
            <w:rFonts w:ascii="Lucida Console" w:eastAsia="宋体" w:hAnsi="Lucida Console" w:cs="宋体"/>
            <w:color w:val="555555"/>
            <w:kern w:val="0"/>
            <w:sz w:val="22"/>
            <w:bdr w:val="single" w:sz="6" w:space="0" w:color="DDDDDD" w:frame="1"/>
            <w:shd w:val="clear" w:color="auto" w:fill="FFFFFF"/>
          </w:rPr>
          <w:t>int</w:t>
        </w:r>
        <w:proofErr w:type="spellEnd"/>
        <w:r w:rsidRPr="00567574">
          <w:rPr>
            <w:rFonts w:ascii="Lucida Console" w:eastAsia="宋体" w:hAnsi="Lucida Console" w:cs="宋体"/>
            <w:color w:val="555555"/>
            <w:kern w:val="0"/>
            <w:sz w:val="22"/>
            <w:bdr w:val="single" w:sz="6" w:space="0" w:color="DDDDDD" w:frame="1"/>
            <w:shd w:val="clear" w:color="auto" w:fill="FFFFFF"/>
          </w:rPr>
          <w:t xml:space="preserve"> </w:t>
        </w:r>
        <w:proofErr w:type="spellStart"/>
        <w:r w:rsidRPr="00567574">
          <w:rPr>
            <w:rFonts w:ascii="Lucida Console" w:eastAsia="宋体" w:hAnsi="Lucida Console" w:cs="宋体"/>
            <w:color w:val="555555"/>
            <w:kern w:val="0"/>
            <w:sz w:val="22"/>
            <w:bdr w:val="single" w:sz="6" w:space="0" w:color="DDDDDD" w:frame="1"/>
            <w:shd w:val="clear" w:color="auto" w:fill="FFFFFF"/>
          </w:rPr>
          <w:t>toupper</w:t>
        </w:r>
        <w:proofErr w:type="spellEnd"/>
        <w:r w:rsidRPr="00567574">
          <w:rPr>
            <w:rFonts w:ascii="Lucida Console" w:eastAsia="宋体" w:hAnsi="Lucida Console" w:cs="宋体"/>
            <w:color w:val="555555"/>
            <w:kern w:val="0"/>
            <w:sz w:val="22"/>
            <w:bdr w:val="single" w:sz="6" w:space="0" w:color="DDDDDD" w:frame="1"/>
            <w:shd w:val="clear" w:color="auto" w:fill="FFFFFF"/>
          </w:rPr>
          <w:t>(</w:t>
        </w:r>
        <w:proofErr w:type="spellStart"/>
        <w:r w:rsidRPr="00567574">
          <w:rPr>
            <w:rFonts w:ascii="Lucida Console" w:eastAsia="宋体" w:hAnsi="Lucida Console" w:cs="宋体"/>
            <w:color w:val="555555"/>
            <w:kern w:val="0"/>
            <w:sz w:val="22"/>
            <w:bdr w:val="single" w:sz="6" w:space="0" w:color="DDDDDD" w:frame="1"/>
            <w:shd w:val="clear" w:color="auto" w:fill="FFFFFF"/>
          </w:rPr>
          <w:t>int</w:t>
        </w:r>
        <w:proofErr w:type="spellEnd"/>
        <w:r w:rsidRPr="00567574">
          <w:rPr>
            <w:rFonts w:ascii="Lucida Console" w:eastAsia="宋体" w:hAnsi="Lucida Console" w:cs="宋体"/>
            <w:color w:val="555555"/>
            <w:kern w:val="0"/>
            <w:sz w:val="22"/>
            <w:bdr w:val="single" w:sz="6" w:space="0" w:color="DDDDDD" w:frame="1"/>
            <w:shd w:val="clear" w:color="auto" w:fill="FFFFFF"/>
          </w:rPr>
          <w:t xml:space="preserve"> c)</w:t>
        </w:r>
        <w:r w:rsidRPr="00567574">
          <w:rPr>
            <w:rFonts w:ascii="inherit" w:eastAsia="宋体" w:hAnsi="inherit" w:cs="宋体"/>
            <w:color w:val="222222"/>
            <w:kern w:val="0"/>
            <w:sz w:val="28"/>
            <w:szCs w:val="28"/>
          </w:rPr>
          <w:t>而非</w:t>
        </w:r>
        <w:r w:rsidRPr="00567574">
          <w:rPr>
            <w:rFonts w:ascii="Lucida Console" w:eastAsia="宋体" w:hAnsi="Lucida Console" w:cs="宋体"/>
            <w:color w:val="555555"/>
            <w:kern w:val="0"/>
            <w:sz w:val="22"/>
            <w:bdr w:val="single" w:sz="6" w:space="0" w:color="DDDDDD" w:frame="1"/>
            <w:shd w:val="clear" w:color="auto" w:fill="FFFFFF"/>
          </w:rPr>
          <w:t xml:space="preserve">char </w:t>
        </w:r>
        <w:proofErr w:type="spellStart"/>
        <w:r w:rsidRPr="00567574">
          <w:rPr>
            <w:rFonts w:ascii="Lucida Console" w:eastAsia="宋体" w:hAnsi="Lucida Console" w:cs="宋体"/>
            <w:color w:val="555555"/>
            <w:kern w:val="0"/>
            <w:sz w:val="22"/>
            <w:bdr w:val="single" w:sz="6" w:space="0" w:color="DDDDDD" w:frame="1"/>
            <w:shd w:val="clear" w:color="auto" w:fill="FFFFFF"/>
          </w:rPr>
          <w:t>toupper</w:t>
        </w:r>
        <w:proofErr w:type="spellEnd"/>
        <w:r w:rsidRPr="00567574">
          <w:rPr>
            <w:rFonts w:ascii="Lucida Console" w:eastAsia="宋体" w:hAnsi="Lucida Console" w:cs="宋体"/>
            <w:color w:val="555555"/>
            <w:kern w:val="0"/>
            <w:sz w:val="22"/>
            <w:bdr w:val="single" w:sz="6" w:space="0" w:color="DDDDDD" w:frame="1"/>
            <w:shd w:val="clear" w:color="auto" w:fill="FFFFFF"/>
          </w:rPr>
          <w:t>(char c)</w:t>
        </w:r>
        <w:r w:rsidRPr="00567574">
          <w:rPr>
            <w:rFonts w:ascii="inherit" w:eastAsia="宋体" w:hAnsi="inherit" w:cs="宋体"/>
            <w:color w:val="222222"/>
            <w:kern w:val="0"/>
            <w:sz w:val="28"/>
            <w:szCs w:val="28"/>
          </w:rPr>
          <w:t>。</w:t>
        </w:r>
      </w:ins>
    </w:p>
    <w:p w:rsidR="00567574" w:rsidRPr="00567574" w:rsidRDefault="00567574" w:rsidP="00567574">
      <w:pPr>
        <w:widowControl/>
        <w:shd w:val="clear" w:color="auto" w:fill="F8F8F8"/>
        <w:spacing w:after="360" w:line="414" w:lineRule="atLeast"/>
        <w:jc w:val="left"/>
        <w:textAlignment w:val="baseline"/>
        <w:rPr>
          <w:ins w:id="171" w:author="Unknown"/>
          <w:rFonts w:ascii="inherit" w:eastAsia="宋体" w:hAnsi="inherit" w:cs="宋体"/>
          <w:color w:val="222222"/>
          <w:kern w:val="0"/>
          <w:sz w:val="28"/>
          <w:szCs w:val="28"/>
        </w:rPr>
      </w:pPr>
      <w:ins w:id="172" w:author="Unknown">
        <w:r w:rsidRPr="00567574">
          <w:rPr>
            <w:rFonts w:ascii="inherit" w:eastAsia="宋体" w:hAnsi="inherit" w:cs="宋体"/>
            <w:color w:val="222222"/>
            <w:kern w:val="0"/>
            <w:sz w:val="28"/>
            <w:szCs w:val="28"/>
          </w:rPr>
          <w:t>接下来，让我们回顾这道简单的题目都考察了哪些点：</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73" w:author="Unknown"/>
          <w:rFonts w:ascii="inherit" w:eastAsia="宋体" w:hAnsi="inherit" w:cs="宋体"/>
          <w:color w:val="222222"/>
          <w:kern w:val="0"/>
          <w:sz w:val="28"/>
          <w:szCs w:val="28"/>
        </w:rPr>
      </w:pPr>
      <w:ins w:id="174" w:author="Unknown">
        <w:r w:rsidRPr="00567574">
          <w:rPr>
            <w:rFonts w:ascii="inherit" w:eastAsia="宋体" w:hAnsi="inherit" w:cs="宋体"/>
            <w:color w:val="222222"/>
            <w:kern w:val="0"/>
            <w:sz w:val="28"/>
            <w:szCs w:val="28"/>
          </w:rPr>
          <w:t>函数的概念（而不是写在</w:t>
        </w:r>
        <w:r w:rsidRPr="00567574">
          <w:rPr>
            <w:rFonts w:ascii="Lucida Console" w:eastAsia="宋体" w:hAnsi="Lucida Console" w:cs="宋体"/>
            <w:color w:val="555555"/>
            <w:kern w:val="0"/>
            <w:sz w:val="22"/>
            <w:bdr w:val="single" w:sz="6" w:space="0" w:color="DDDDDD" w:frame="1"/>
            <w:shd w:val="clear" w:color="auto" w:fill="FFFFFF"/>
          </w:rPr>
          <w:t>main</w:t>
        </w:r>
        <w:r w:rsidRPr="00567574">
          <w:rPr>
            <w:rFonts w:ascii="inherit" w:eastAsia="宋体" w:hAnsi="inherit" w:cs="宋体"/>
            <w:color w:val="222222"/>
            <w:kern w:val="0"/>
            <w:sz w:val="28"/>
            <w:szCs w:val="28"/>
          </w:rPr>
          <w:t>里）</w:t>
        </w:r>
        <w:r w:rsidRPr="00567574">
          <w:rPr>
            <w:rFonts w:ascii="inherit" w:eastAsia="宋体" w:hAnsi="inherit" w:cs="宋体"/>
            <w:color w:val="222222"/>
            <w:kern w:val="0"/>
            <w:sz w:val="28"/>
            <w:szCs w:val="28"/>
          </w:rPr>
          <w:t>;</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75" w:author="Unknown"/>
          <w:rFonts w:ascii="inherit" w:eastAsia="宋体" w:hAnsi="inherit" w:cs="宋体"/>
          <w:color w:val="222222"/>
          <w:kern w:val="0"/>
          <w:sz w:val="28"/>
          <w:szCs w:val="28"/>
        </w:rPr>
      </w:pPr>
      <w:ins w:id="176" w:author="Unknown">
        <w:r w:rsidRPr="00567574">
          <w:rPr>
            <w:rFonts w:ascii="inherit" w:eastAsia="宋体" w:hAnsi="inherit" w:cs="宋体"/>
            <w:color w:val="222222"/>
            <w:kern w:val="0"/>
            <w:sz w:val="28"/>
            <w:szCs w:val="28"/>
          </w:rPr>
          <w:t>缩进和命名（而不是拼音）；</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77" w:author="Unknown"/>
          <w:rFonts w:ascii="inherit" w:eastAsia="宋体" w:hAnsi="inherit" w:cs="宋体"/>
          <w:color w:val="222222"/>
          <w:kern w:val="0"/>
          <w:sz w:val="28"/>
          <w:szCs w:val="28"/>
        </w:rPr>
      </w:pPr>
      <w:ins w:id="178" w:author="Unknown">
        <w:r w:rsidRPr="00567574">
          <w:rPr>
            <w:rFonts w:ascii="inherit" w:eastAsia="宋体" w:hAnsi="inherit" w:cs="宋体"/>
            <w:color w:val="222222"/>
            <w:kern w:val="0"/>
            <w:sz w:val="28"/>
            <w:szCs w:val="28"/>
          </w:rPr>
          <w:t>使用可读的字面量（</w:t>
        </w:r>
        <w:r w:rsidRPr="00567574">
          <w:rPr>
            <w:rFonts w:ascii="Lucida Console" w:eastAsia="宋体" w:hAnsi="Lucida Console" w:cs="宋体"/>
            <w:color w:val="555555"/>
            <w:kern w:val="0"/>
            <w:sz w:val="22"/>
            <w:bdr w:val="single" w:sz="6" w:space="0" w:color="DDDDDD" w:frame="1"/>
            <w:shd w:val="clear" w:color="auto" w:fill="FFFFFF"/>
          </w:rPr>
          <w:t>'a' - 'A'</w:t>
        </w:r>
        <w:r w:rsidRPr="00567574">
          <w:rPr>
            <w:rFonts w:ascii="inherit" w:eastAsia="宋体" w:hAnsi="inherit" w:cs="宋体"/>
            <w:color w:val="222222"/>
            <w:kern w:val="0"/>
            <w:sz w:val="28"/>
            <w:szCs w:val="28"/>
          </w:rPr>
          <w:t>而非</w:t>
        </w:r>
        <w:r w:rsidRPr="00567574">
          <w:rPr>
            <w:rFonts w:ascii="Lucida Console" w:eastAsia="宋体" w:hAnsi="Lucida Console" w:cs="宋体"/>
            <w:color w:val="555555"/>
            <w:kern w:val="0"/>
            <w:sz w:val="22"/>
            <w:bdr w:val="single" w:sz="6" w:space="0" w:color="DDDDDD" w:frame="1"/>
            <w:shd w:val="clear" w:color="auto" w:fill="FFFFFF"/>
          </w:rPr>
          <w:t>32</w:t>
        </w:r>
        <w:r w:rsidRPr="00567574">
          <w:rPr>
            <w:rFonts w:ascii="inherit" w:eastAsia="宋体" w:hAnsi="inherit" w:cs="宋体"/>
            <w:color w:val="222222"/>
            <w:kern w:val="0"/>
            <w:sz w:val="28"/>
            <w:szCs w:val="28"/>
          </w:rPr>
          <w:t>）；</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79" w:author="Unknown"/>
          <w:rFonts w:ascii="inherit" w:eastAsia="宋体" w:hAnsi="inherit" w:cs="宋体"/>
          <w:color w:val="222222"/>
          <w:kern w:val="0"/>
          <w:sz w:val="28"/>
          <w:szCs w:val="28"/>
        </w:rPr>
      </w:pPr>
      <w:ins w:id="180" w:author="Unknown">
        <w:r w:rsidRPr="00567574">
          <w:rPr>
            <w:rFonts w:ascii="inherit" w:eastAsia="宋体" w:hAnsi="inherit" w:cs="宋体"/>
            <w:color w:val="222222"/>
            <w:kern w:val="0"/>
            <w:sz w:val="28"/>
            <w:szCs w:val="28"/>
          </w:rPr>
          <w:lastRenderedPageBreak/>
          <w:t>API</w:t>
        </w:r>
        <w:r w:rsidRPr="00567574">
          <w:rPr>
            <w:rFonts w:ascii="inherit" w:eastAsia="宋体" w:hAnsi="inherit" w:cs="宋体"/>
            <w:color w:val="222222"/>
            <w:kern w:val="0"/>
            <w:sz w:val="28"/>
            <w:szCs w:val="28"/>
          </w:rPr>
          <w:t>设计（当</w:t>
        </w:r>
        <w:proofErr w:type="spellStart"/>
        <w:r w:rsidRPr="00567574">
          <w:rPr>
            <w:rFonts w:ascii="Lucida Console" w:eastAsia="宋体" w:hAnsi="Lucida Console" w:cs="宋体"/>
            <w:color w:val="555555"/>
            <w:kern w:val="0"/>
            <w:sz w:val="22"/>
            <w:bdr w:val="single" w:sz="6" w:space="0" w:color="DDDDDD" w:frame="1"/>
            <w:shd w:val="clear" w:color="auto" w:fill="FFFFFF"/>
          </w:rPr>
          <w:t>to_upper</w:t>
        </w:r>
        <w:proofErr w:type="spellEnd"/>
        <w:r w:rsidRPr="00567574">
          <w:rPr>
            <w:rFonts w:ascii="inherit" w:eastAsia="宋体" w:hAnsi="inherit" w:cs="宋体"/>
            <w:color w:val="222222"/>
            <w:kern w:val="0"/>
            <w:sz w:val="28"/>
            <w:szCs w:val="28"/>
          </w:rPr>
          <w:t>接收到非小写字母字符应该返回什么？</w:t>
        </w:r>
        <w:r w:rsidRPr="00567574">
          <w:rPr>
            <w:rFonts w:ascii="Lucida Console" w:eastAsia="宋体" w:hAnsi="Lucida Console" w:cs="宋体"/>
            <w:color w:val="555555"/>
            <w:kern w:val="0"/>
            <w:sz w:val="22"/>
            <w:bdr w:val="single" w:sz="6" w:space="0" w:color="DDDDDD" w:frame="1"/>
            <w:shd w:val="clear" w:color="auto" w:fill="FFFFFF"/>
          </w:rPr>
          <w:t>0</w:t>
        </w:r>
        <w:r w:rsidRPr="00567574">
          <w:rPr>
            <w:rFonts w:ascii="inherit" w:eastAsia="宋体" w:hAnsi="inherit" w:cs="宋体"/>
            <w:color w:val="222222"/>
            <w:kern w:val="0"/>
            <w:sz w:val="28"/>
            <w:szCs w:val="28"/>
          </w:rPr>
          <w:t>？报错？还是返回原值？考虑到</w:t>
        </w:r>
        <w:proofErr w:type="spellStart"/>
        <w:r w:rsidRPr="00567574">
          <w:rPr>
            <w:rFonts w:ascii="Lucida Console" w:eastAsia="宋体" w:hAnsi="Lucida Console" w:cs="宋体"/>
            <w:color w:val="555555"/>
            <w:kern w:val="0"/>
            <w:sz w:val="22"/>
            <w:bdr w:val="single" w:sz="6" w:space="0" w:color="DDDDDD" w:frame="1"/>
            <w:shd w:val="clear" w:color="auto" w:fill="FFFFFF"/>
          </w:rPr>
          <w:t>to_upper</w:t>
        </w:r>
        <w:proofErr w:type="spellEnd"/>
        <w:r w:rsidRPr="00567574">
          <w:rPr>
            <w:rFonts w:ascii="inherit" w:eastAsia="宋体" w:hAnsi="inherit" w:cs="宋体"/>
            <w:color w:val="222222"/>
            <w:kern w:val="0"/>
            <w:sz w:val="28"/>
            <w:szCs w:val="28"/>
          </w:rPr>
          <w:t>的应用场景是把一个字符串中的小写字母转化为大写，返回原值显然更合理）；</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81" w:author="Unknown"/>
          <w:rFonts w:ascii="inherit" w:eastAsia="宋体" w:hAnsi="inherit" w:cs="宋体"/>
          <w:color w:val="222222"/>
          <w:kern w:val="0"/>
          <w:sz w:val="28"/>
          <w:szCs w:val="28"/>
        </w:rPr>
      </w:pPr>
      <w:ins w:id="182" w:author="Unknown">
        <w:r w:rsidRPr="00567574">
          <w:rPr>
            <w:rFonts w:ascii="inherit" w:eastAsia="宋体" w:hAnsi="inherit" w:cs="宋体"/>
            <w:color w:val="222222"/>
            <w:kern w:val="0"/>
            <w:sz w:val="28"/>
            <w:szCs w:val="28"/>
          </w:rPr>
          <w:t>是否有阅读习惯（至少可以看出你有没有认真的读过</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"http://www.amazon.cn/gp/product/B0061XKRXA/ref=as_li_ss_tl?ie=UTF8&amp;camp=536&amp;creative=3132&amp;creativeASIN=B0061XKRXA&amp;linkCode=as2&amp;tag=lucida-23"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代码大全</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83" w:author="Unknown"/>
          <w:rFonts w:ascii="inherit" w:eastAsia="宋体" w:hAnsi="inherit" w:cs="宋体"/>
          <w:color w:val="222222"/>
          <w:kern w:val="0"/>
          <w:sz w:val="28"/>
          <w:szCs w:val="28"/>
        </w:rPr>
      </w:pPr>
      <w:ins w:id="184" w:author="Unknown">
        <w:r w:rsidRPr="00567574">
          <w:rPr>
            <w:rFonts w:ascii="inherit" w:eastAsia="宋体" w:hAnsi="inherit" w:cs="宋体"/>
            <w:color w:val="222222"/>
            <w:kern w:val="0"/>
            <w:sz w:val="28"/>
            <w:szCs w:val="28"/>
          </w:rPr>
          <w:t>是否读过</w:t>
        </w:r>
        <w:r w:rsidRPr="00567574">
          <w:rPr>
            <w:rFonts w:ascii="inherit" w:eastAsia="宋体" w:hAnsi="inherit" w:cs="宋体"/>
            <w:color w:val="222222"/>
            <w:kern w:val="0"/>
            <w:sz w:val="28"/>
            <w:szCs w:val="28"/>
          </w:rPr>
          <w:t>C</w:t>
        </w:r>
        <w:r w:rsidRPr="00567574">
          <w:rPr>
            <w:rFonts w:ascii="inherit" w:eastAsia="宋体" w:hAnsi="inherit" w:cs="宋体"/>
            <w:color w:val="222222"/>
            <w:kern w:val="0"/>
            <w:sz w:val="28"/>
            <w:szCs w:val="28"/>
          </w:rPr>
          <w:t>标准库源码（指出</w:t>
        </w:r>
        <w:proofErr w:type="spellStart"/>
        <w:r w:rsidRPr="00567574">
          <w:rPr>
            <w:rFonts w:ascii="Lucida Console" w:eastAsia="宋体" w:hAnsi="Lucida Console" w:cs="宋体"/>
            <w:color w:val="555555"/>
            <w:kern w:val="0"/>
            <w:sz w:val="22"/>
            <w:bdr w:val="single" w:sz="6" w:space="0" w:color="DDDDDD" w:frame="1"/>
            <w:shd w:val="clear" w:color="auto" w:fill="FFFFFF"/>
          </w:rPr>
          <w:t>toupper</w:t>
        </w:r>
        <w:proofErr w:type="spellEnd"/>
        <w:r w:rsidRPr="00567574">
          <w:rPr>
            <w:rFonts w:ascii="inherit" w:eastAsia="宋体" w:hAnsi="inherit" w:cs="宋体"/>
            <w:color w:val="222222"/>
            <w:kern w:val="0"/>
            <w:sz w:val="28"/>
            <w:szCs w:val="28"/>
          </w:rPr>
          <w:t>数组实现的出处）；</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85" w:author="Unknown"/>
          <w:rFonts w:ascii="inherit" w:eastAsia="宋体" w:hAnsi="inherit" w:cs="宋体"/>
          <w:color w:val="222222"/>
          <w:kern w:val="0"/>
          <w:sz w:val="28"/>
          <w:szCs w:val="28"/>
        </w:rPr>
      </w:pPr>
      <w:ins w:id="186" w:author="Unknown">
        <w:r w:rsidRPr="00567574">
          <w:rPr>
            <w:rFonts w:ascii="inherit" w:eastAsia="宋体" w:hAnsi="inherit" w:cs="宋体"/>
            <w:color w:val="222222"/>
            <w:kern w:val="0"/>
            <w:sz w:val="28"/>
            <w:szCs w:val="28"/>
          </w:rPr>
          <w:t>数组的运用（使用转换表）；</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87" w:author="Unknown"/>
          <w:rFonts w:ascii="inherit" w:eastAsia="宋体" w:hAnsi="inherit" w:cs="宋体"/>
          <w:color w:val="222222"/>
          <w:kern w:val="0"/>
          <w:sz w:val="28"/>
          <w:szCs w:val="28"/>
        </w:rPr>
      </w:pPr>
      <w:ins w:id="188" w:author="Unknown">
        <w:r w:rsidRPr="00567574">
          <w:rPr>
            <w:rFonts w:ascii="inherit" w:eastAsia="宋体" w:hAnsi="inherit" w:cs="宋体"/>
            <w:color w:val="222222"/>
            <w:kern w:val="0"/>
            <w:sz w:val="28"/>
            <w:szCs w:val="28"/>
          </w:rPr>
          <w:t>了解宏，以及宏的危害（使用宏）；</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89" w:author="Unknown"/>
          <w:rFonts w:ascii="inherit" w:eastAsia="宋体" w:hAnsi="inherit" w:cs="宋体"/>
          <w:color w:val="222222"/>
          <w:kern w:val="0"/>
          <w:sz w:val="28"/>
          <w:szCs w:val="28"/>
        </w:rPr>
      </w:pPr>
      <w:ins w:id="190" w:author="Unknown">
        <w:r w:rsidRPr="00567574">
          <w:rPr>
            <w:rFonts w:ascii="inherit" w:eastAsia="宋体" w:hAnsi="inherit" w:cs="宋体"/>
            <w:color w:val="222222"/>
            <w:kern w:val="0"/>
            <w:sz w:val="28"/>
            <w:szCs w:val="28"/>
          </w:rPr>
          <w:t>是否背过这道题（在第一时间给出使用数组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宏的最优方案）；</w:t>
        </w:r>
      </w:ins>
    </w:p>
    <w:p w:rsidR="00567574" w:rsidRPr="00567574" w:rsidRDefault="00567574" w:rsidP="00567574">
      <w:pPr>
        <w:widowControl/>
        <w:numPr>
          <w:ilvl w:val="0"/>
          <w:numId w:val="3"/>
        </w:numPr>
        <w:shd w:val="clear" w:color="auto" w:fill="F8F8F8"/>
        <w:spacing w:line="414" w:lineRule="atLeast"/>
        <w:ind w:left="0"/>
        <w:jc w:val="left"/>
        <w:textAlignment w:val="baseline"/>
        <w:rPr>
          <w:ins w:id="191" w:author="Unknown"/>
          <w:rFonts w:ascii="inherit" w:eastAsia="宋体" w:hAnsi="inherit" w:cs="宋体"/>
          <w:color w:val="222222"/>
          <w:kern w:val="0"/>
          <w:sz w:val="28"/>
          <w:szCs w:val="28"/>
        </w:rPr>
      </w:pPr>
      <w:ins w:id="192" w:author="Unknown">
        <w:r w:rsidRPr="00567574">
          <w:rPr>
            <w:rFonts w:ascii="Lucida Console" w:eastAsia="宋体" w:hAnsi="Lucida Console" w:cs="宋体"/>
            <w:color w:val="555555"/>
            <w:kern w:val="0"/>
            <w:sz w:val="22"/>
            <w:bdr w:val="single" w:sz="6" w:space="0" w:color="DDDDDD" w:frame="1"/>
            <w:shd w:val="clear" w:color="auto" w:fill="FFFFFF"/>
          </w:rPr>
          <w:t>EOF</w:t>
        </w:r>
        <w:r w:rsidRPr="00567574">
          <w:rPr>
            <w:rFonts w:ascii="inherit" w:eastAsia="宋体" w:hAnsi="inherit" w:cs="宋体"/>
            <w:color w:val="222222"/>
            <w:kern w:val="0"/>
            <w:sz w:val="28"/>
            <w:szCs w:val="28"/>
          </w:rPr>
          <w:t>以及</w:t>
        </w:r>
        <w:r w:rsidRPr="00567574">
          <w:rPr>
            <w:rFonts w:ascii="inherit" w:eastAsia="宋体" w:hAnsi="inherit" w:cs="宋体"/>
            <w:color w:val="222222"/>
            <w:kern w:val="0"/>
            <w:sz w:val="28"/>
            <w:szCs w:val="28"/>
          </w:rPr>
          <w:t>C</w:t>
        </w:r>
        <w:r w:rsidRPr="00567574">
          <w:rPr>
            <w:rFonts w:ascii="inherit" w:eastAsia="宋体" w:hAnsi="inherit" w:cs="宋体"/>
            <w:color w:val="222222"/>
            <w:kern w:val="0"/>
            <w:sz w:val="28"/>
            <w:szCs w:val="28"/>
          </w:rPr>
          <w:t>标准库风格。</w:t>
        </w:r>
      </w:ins>
    </w:p>
    <w:p w:rsidR="00567574" w:rsidRPr="00567574" w:rsidRDefault="00567574" w:rsidP="00567574">
      <w:pPr>
        <w:widowControl/>
        <w:shd w:val="clear" w:color="auto" w:fill="F8F8F8"/>
        <w:spacing w:after="360" w:line="414" w:lineRule="atLeast"/>
        <w:jc w:val="left"/>
        <w:textAlignment w:val="baseline"/>
        <w:rPr>
          <w:ins w:id="193" w:author="Unknown"/>
          <w:rFonts w:ascii="inherit" w:eastAsia="宋体" w:hAnsi="inherit" w:cs="宋体"/>
          <w:color w:val="222222"/>
          <w:kern w:val="0"/>
          <w:sz w:val="28"/>
          <w:szCs w:val="28"/>
        </w:rPr>
      </w:pPr>
      <w:ins w:id="194" w:author="Unknown">
        <w:r w:rsidRPr="00567574">
          <w:rPr>
            <w:rFonts w:ascii="inherit" w:eastAsia="宋体" w:hAnsi="inherit" w:cs="宋体"/>
            <w:color w:val="222222"/>
            <w:kern w:val="0"/>
            <w:sz w:val="28"/>
            <w:szCs w:val="28"/>
          </w:rPr>
          <w:t>接下来我还会要求面试者测试这个函数并给出测试代码，这里恕不赘述。</w:t>
        </w:r>
      </w:ins>
    </w:p>
    <w:p w:rsidR="00567574" w:rsidRPr="00567574" w:rsidRDefault="00567574" w:rsidP="00567574">
      <w:pPr>
        <w:widowControl/>
        <w:shd w:val="clear" w:color="auto" w:fill="F8F8F8"/>
        <w:spacing w:line="414" w:lineRule="atLeast"/>
        <w:jc w:val="left"/>
        <w:textAlignment w:val="baseline"/>
        <w:rPr>
          <w:ins w:id="195" w:author="Unknown"/>
          <w:rFonts w:ascii="inherit" w:eastAsia="宋体" w:hAnsi="inherit" w:cs="宋体"/>
          <w:color w:val="222222"/>
          <w:kern w:val="0"/>
          <w:sz w:val="28"/>
          <w:szCs w:val="28"/>
        </w:rPr>
      </w:pPr>
      <w:ins w:id="196" w:author="Unknown">
        <w:r w:rsidRPr="00567574">
          <w:rPr>
            <w:rFonts w:ascii="inherit" w:eastAsia="宋体" w:hAnsi="inherit" w:cs="宋体"/>
            <w:color w:val="222222"/>
            <w:kern w:val="0"/>
            <w:sz w:val="28"/>
            <w:szCs w:val="28"/>
          </w:rPr>
          <w:t>这道题目就很像</w:t>
        </w:r>
        <w:r w:rsidRPr="00567574">
          <w:rPr>
            <w:rFonts w:ascii="inherit" w:eastAsia="宋体" w:hAnsi="inherit" w:cs="宋体" w:hint="eastAsia"/>
            <w:color w:val="222222"/>
            <w:kern w:val="0"/>
            <w:sz w:val="28"/>
            <w:szCs w:val="28"/>
          </w:rPr>
          <w:fldChar w:fldCharType="begin"/>
        </w:r>
        <w:r w:rsidRPr="00567574">
          <w:rPr>
            <w:rFonts w:ascii="inherit" w:eastAsia="宋体" w:hAnsi="inherit" w:cs="宋体" w:hint="eastAsia"/>
            <w:color w:val="222222"/>
            <w:kern w:val="0"/>
            <w:sz w:val="28"/>
            <w:szCs w:val="28"/>
          </w:rPr>
          <w:instrText xml:space="preserve"> HYPERLINK "http://www.amazon.cn/gp/product/B00DFTXX20/ref=as_li_ss_tl?ie=UTF8&amp;camp=536&amp;creative=3132&amp;creativeASIN=B00DFTXX20&amp;linkCode=as2&amp;tag=lucida-23" </w:instrText>
        </w:r>
        <w:r w:rsidRPr="00567574">
          <w:rPr>
            <w:rFonts w:ascii="inherit" w:eastAsia="宋体" w:hAnsi="inherit" w:cs="宋体" w:hint="eastAsia"/>
            <w:color w:val="222222"/>
            <w:kern w:val="0"/>
            <w:sz w:val="28"/>
            <w:szCs w:val="28"/>
          </w:rPr>
          <w:fldChar w:fldCharType="separate"/>
        </w:r>
        <w:r w:rsidRPr="00567574">
          <w:rPr>
            <w:rFonts w:ascii="inherit" w:eastAsia="宋体" w:hAnsi="inherit" w:cs="宋体"/>
            <w:color w:val="751590"/>
            <w:kern w:val="0"/>
            <w:sz w:val="28"/>
            <w:szCs w:val="28"/>
            <w:u w:val="single"/>
            <w:bdr w:val="none" w:sz="0" w:space="0" w:color="auto" w:frame="1"/>
          </w:rPr>
          <w:t>浣花洗剑录</w:t>
        </w:r>
        <w:r w:rsidRPr="00567574">
          <w:rPr>
            <w:rFonts w:ascii="inherit" w:eastAsia="宋体" w:hAnsi="inherit" w:cs="宋体" w:hint="eastAsia"/>
            <w:color w:val="222222"/>
            <w:kern w:val="0"/>
            <w:sz w:val="28"/>
            <w:szCs w:val="28"/>
          </w:rPr>
          <w:fldChar w:fldCharType="end"/>
        </w:r>
        <w:r w:rsidRPr="00567574">
          <w:rPr>
            <w:rFonts w:ascii="inherit" w:eastAsia="宋体" w:hAnsi="inherit" w:cs="宋体"/>
            <w:color w:val="222222"/>
            <w:kern w:val="0"/>
            <w:sz w:val="28"/>
            <w:szCs w:val="28"/>
          </w:rPr>
          <w:t>里的那段枯枝</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它看起来非常简单，但实际并不简单</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每个人都能削一段树枝，但削成什么样子就是另一回事；每个程序员都能写出大小写转换，但写到什么程度就是另一回事。</w:t>
        </w:r>
      </w:ins>
    </w:p>
    <w:p w:rsidR="00567574" w:rsidRPr="00567574" w:rsidRDefault="00567574" w:rsidP="00567574">
      <w:pPr>
        <w:widowControl/>
        <w:shd w:val="clear" w:color="auto" w:fill="F8F8F8"/>
        <w:spacing w:after="360" w:line="414" w:lineRule="atLeast"/>
        <w:jc w:val="left"/>
        <w:textAlignment w:val="baseline"/>
        <w:rPr>
          <w:ins w:id="197" w:author="Unknown"/>
          <w:rFonts w:ascii="inherit" w:eastAsia="宋体" w:hAnsi="inherit" w:cs="宋体"/>
          <w:color w:val="222222"/>
          <w:kern w:val="0"/>
          <w:sz w:val="28"/>
          <w:szCs w:val="28"/>
        </w:rPr>
      </w:pPr>
      <w:ins w:id="198" w:author="Unknown">
        <w:r w:rsidRPr="00567574">
          <w:rPr>
            <w:rFonts w:ascii="inherit" w:eastAsia="宋体" w:hAnsi="inherit" w:cs="宋体"/>
            <w:color w:val="222222"/>
            <w:kern w:val="0"/>
            <w:sz w:val="28"/>
            <w:szCs w:val="28"/>
          </w:rPr>
          <w:t>我认为这样的题目才是程序员面试的首选：</w:t>
        </w:r>
      </w:ins>
    </w:p>
    <w:p w:rsidR="00567574" w:rsidRPr="00567574" w:rsidRDefault="00567574" w:rsidP="00567574">
      <w:pPr>
        <w:widowControl/>
        <w:numPr>
          <w:ilvl w:val="0"/>
          <w:numId w:val="4"/>
        </w:numPr>
        <w:shd w:val="clear" w:color="auto" w:fill="F8F8F8"/>
        <w:spacing w:line="414" w:lineRule="atLeast"/>
        <w:ind w:left="0"/>
        <w:jc w:val="left"/>
        <w:textAlignment w:val="baseline"/>
        <w:rPr>
          <w:ins w:id="199" w:author="Unknown"/>
          <w:rFonts w:ascii="inherit" w:eastAsia="宋体" w:hAnsi="inherit" w:cs="宋体"/>
          <w:color w:val="222222"/>
          <w:kern w:val="0"/>
          <w:sz w:val="28"/>
          <w:szCs w:val="28"/>
        </w:rPr>
      </w:pPr>
      <w:ins w:id="200" w:author="Unknown">
        <w:r w:rsidRPr="00567574">
          <w:rPr>
            <w:rFonts w:ascii="inherit" w:eastAsia="宋体" w:hAnsi="inherit" w:cs="宋体"/>
            <w:color w:val="222222"/>
            <w:kern w:val="0"/>
            <w:sz w:val="28"/>
            <w:szCs w:val="28"/>
          </w:rPr>
          <w:t>它看似十分简单，但做好又非常困难；</w:t>
        </w:r>
      </w:ins>
    </w:p>
    <w:p w:rsidR="00567574" w:rsidRPr="00567574" w:rsidRDefault="00567574" w:rsidP="00567574">
      <w:pPr>
        <w:widowControl/>
        <w:numPr>
          <w:ilvl w:val="0"/>
          <w:numId w:val="4"/>
        </w:numPr>
        <w:shd w:val="clear" w:color="auto" w:fill="F8F8F8"/>
        <w:spacing w:line="414" w:lineRule="atLeast"/>
        <w:ind w:left="0"/>
        <w:jc w:val="left"/>
        <w:textAlignment w:val="baseline"/>
        <w:rPr>
          <w:ins w:id="201" w:author="Unknown"/>
          <w:rFonts w:ascii="inherit" w:eastAsia="宋体" w:hAnsi="inherit" w:cs="宋体"/>
          <w:color w:val="222222"/>
          <w:kern w:val="0"/>
          <w:sz w:val="28"/>
          <w:szCs w:val="28"/>
        </w:rPr>
      </w:pPr>
      <w:ins w:id="202" w:author="Unknown">
        <w:r w:rsidRPr="00567574">
          <w:rPr>
            <w:rFonts w:ascii="inherit" w:eastAsia="宋体" w:hAnsi="inherit" w:cs="宋体"/>
            <w:color w:val="222222"/>
            <w:kern w:val="0"/>
            <w:sz w:val="28"/>
            <w:szCs w:val="28"/>
          </w:rPr>
          <w:t>它能反映出很多问题</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比如转化大小写这道题就至少反映出了</w:t>
        </w:r>
        <w:r w:rsidRPr="00567574">
          <w:rPr>
            <w:rFonts w:ascii="inherit" w:eastAsia="宋体" w:hAnsi="inherit" w:cs="宋体"/>
            <w:color w:val="222222"/>
            <w:kern w:val="0"/>
            <w:sz w:val="28"/>
            <w:szCs w:val="28"/>
          </w:rPr>
          <w:t>10</w:t>
        </w:r>
        <w:r w:rsidRPr="00567574">
          <w:rPr>
            <w:rFonts w:ascii="inherit" w:eastAsia="宋体" w:hAnsi="inherit" w:cs="宋体"/>
            <w:color w:val="222222"/>
            <w:kern w:val="0"/>
            <w:sz w:val="28"/>
            <w:szCs w:val="28"/>
          </w:rPr>
          <w:t>个。</w:t>
        </w:r>
      </w:ins>
    </w:p>
    <w:p w:rsidR="00567574" w:rsidRPr="00567574" w:rsidRDefault="00567574" w:rsidP="00567574">
      <w:pPr>
        <w:widowControl/>
        <w:numPr>
          <w:ilvl w:val="0"/>
          <w:numId w:val="4"/>
        </w:numPr>
        <w:shd w:val="clear" w:color="auto" w:fill="F8F8F8"/>
        <w:spacing w:line="414" w:lineRule="atLeast"/>
        <w:ind w:left="0"/>
        <w:jc w:val="left"/>
        <w:textAlignment w:val="baseline"/>
        <w:rPr>
          <w:ins w:id="203" w:author="Unknown"/>
          <w:rFonts w:ascii="inherit" w:eastAsia="宋体" w:hAnsi="inherit" w:cs="宋体"/>
          <w:color w:val="222222"/>
          <w:kern w:val="0"/>
          <w:sz w:val="28"/>
          <w:szCs w:val="28"/>
        </w:rPr>
      </w:pPr>
      <w:ins w:id="204" w:author="Unknown">
        <w:r w:rsidRPr="00567574">
          <w:rPr>
            <w:rFonts w:ascii="inherit" w:eastAsia="宋体" w:hAnsi="inherit" w:cs="宋体"/>
            <w:color w:val="222222"/>
            <w:kern w:val="0"/>
            <w:sz w:val="28"/>
            <w:szCs w:val="28"/>
          </w:rPr>
          <w:t>和复杂的算法题目不同，它不会让面试者卡壳（或无从下手），从而避免一些水平经验还不错的程序员被误拒；</w:t>
        </w:r>
      </w:ins>
    </w:p>
    <w:p w:rsidR="00567574" w:rsidRPr="00567574" w:rsidRDefault="00567574" w:rsidP="00567574">
      <w:pPr>
        <w:widowControl/>
        <w:numPr>
          <w:ilvl w:val="0"/>
          <w:numId w:val="4"/>
        </w:numPr>
        <w:shd w:val="clear" w:color="auto" w:fill="F8F8F8"/>
        <w:spacing w:line="414" w:lineRule="atLeast"/>
        <w:ind w:left="0"/>
        <w:jc w:val="left"/>
        <w:textAlignment w:val="baseline"/>
        <w:rPr>
          <w:ins w:id="205" w:author="Unknown"/>
          <w:rFonts w:ascii="inherit" w:eastAsia="宋体" w:hAnsi="inherit" w:cs="宋体"/>
          <w:color w:val="222222"/>
          <w:kern w:val="0"/>
          <w:sz w:val="28"/>
          <w:szCs w:val="28"/>
        </w:rPr>
      </w:pPr>
      <w:ins w:id="206" w:author="Unknown">
        <w:r w:rsidRPr="00567574">
          <w:rPr>
            <w:rFonts w:ascii="inherit" w:eastAsia="宋体" w:hAnsi="inherit" w:cs="宋体"/>
            <w:color w:val="222222"/>
            <w:kern w:val="0"/>
            <w:sz w:val="28"/>
            <w:szCs w:val="28"/>
          </w:rPr>
          <w:lastRenderedPageBreak/>
          <w:t>它没有标准答案</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所以即便面试者把题目放在网络上也不会有丝毫影响，因为面试官的评价标准对面试者不透明；</w:t>
        </w:r>
      </w:ins>
    </w:p>
    <w:p w:rsidR="00567574" w:rsidRPr="00567574" w:rsidRDefault="00567574" w:rsidP="00567574">
      <w:pPr>
        <w:widowControl/>
        <w:numPr>
          <w:ilvl w:val="0"/>
          <w:numId w:val="4"/>
        </w:numPr>
        <w:shd w:val="clear" w:color="auto" w:fill="F8F8F8"/>
        <w:spacing w:line="414" w:lineRule="atLeast"/>
        <w:ind w:left="0"/>
        <w:jc w:val="left"/>
        <w:textAlignment w:val="baseline"/>
        <w:rPr>
          <w:ins w:id="207" w:author="Unknown"/>
          <w:rFonts w:ascii="inherit" w:eastAsia="宋体" w:hAnsi="inherit" w:cs="宋体"/>
          <w:color w:val="222222"/>
          <w:kern w:val="0"/>
          <w:sz w:val="28"/>
          <w:szCs w:val="28"/>
        </w:rPr>
      </w:pPr>
      <w:ins w:id="208" w:author="Unknown">
        <w:r w:rsidRPr="00567574">
          <w:rPr>
            <w:rFonts w:ascii="inherit" w:eastAsia="宋体" w:hAnsi="inherit" w:cs="宋体"/>
            <w:color w:val="222222"/>
            <w:kern w:val="0"/>
            <w:sz w:val="28"/>
            <w:szCs w:val="28"/>
          </w:rPr>
          <w:t>背题目是没有效果的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从而保证不会招进</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裘千丈</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这样的应试程序员；</w:t>
        </w:r>
      </w:ins>
    </w:p>
    <w:p w:rsidR="00567574" w:rsidRPr="00567574" w:rsidRDefault="00567574" w:rsidP="00567574">
      <w:pPr>
        <w:widowControl/>
        <w:shd w:val="clear" w:color="auto" w:fill="F8F8F8"/>
        <w:spacing w:after="360" w:line="414" w:lineRule="atLeast"/>
        <w:jc w:val="left"/>
        <w:textAlignment w:val="baseline"/>
        <w:rPr>
          <w:ins w:id="209" w:author="Unknown"/>
          <w:rFonts w:ascii="inherit" w:eastAsia="宋体" w:hAnsi="inherit" w:cs="宋体"/>
          <w:color w:val="222222"/>
          <w:kern w:val="0"/>
          <w:sz w:val="28"/>
          <w:szCs w:val="28"/>
        </w:rPr>
      </w:pPr>
      <w:ins w:id="210" w:author="Unknown">
        <w:r w:rsidRPr="00567574">
          <w:rPr>
            <w:rFonts w:ascii="inherit" w:eastAsia="宋体" w:hAnsi="inherit" w:cs="宋体"/>
            <w:color w:val="222222"/>
            <w:kern w:val="0"/>
            <w:sz w:val="28"/>
            <w:szCs w:val="28"/>
          </w:rPr>
          <w:t>可能有人会问，既然有诸多好处，为什么这些公司依然使用复杂的算法题目作为面试题？</w:t>
        </w:r>
      </w:ins>
    </w:p>
    <w:p w:rsidR="00567574" w:rsidRPr="00567574" w:rsidRDefault="00567574" w:rsidP="00567574">
      <w:pPr>
        <w:widowControl/>
        <w:shd w:val="clear" w:color="auto" w:fill="F8F8F8"/>
        <w:spacing w:after="360" w:line="414" w:lineRule="atLeast"/>
        <w:jc w:val="left"/>
        <w:textAlignment w:val="baseline"/>
        <w:rPr>
          <w:ins w:id="211" w:author="Unknown"/>
          <w:rFonts w:ascii="inherit" w:eastAsia="宋体" w:hAnsi="inherit" w:cs="宋体"/>
          <w:color w:val="222222"/>
          <w:kern w:val="0"/>
          <w:sz w:val="28"/>
          <w:szCs w:val="28"/>
        </w:rPr>
      </w:pPr>
      <w:ins w:id="212" w:author="Unknown">
        <w:r w:rsidRPr="00567574">
          <w:rPr>
            <w:rFonts w:ascii="inherit" w:eastAsia="宋体" w:hAnsi="inherit" w:cs="宋体"/>
            <w:color w:val="222222"/>
            <w:kern w:val="0"/>
            <w:sz w:val="28"/>
            <w:szCs w:val="28"/>
          </w:rPr>
          <w:t>我的答案是，排除对算法的盲目崇拜，因为这样的题目非常难出，而且对面试官的要求又很高，所以绝大多数面试官都选择去网上搜题目而不是自己出题这条捷径。殊不知这条捷径正是人才招聘失败的源泉</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优秀的程序员因为没有背题而被拒绝，而水平平平的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裘千丈</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们却因为背过题目而被录用，这些录用的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裘千丈</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们又会用同样的方式招聘下一批更加糟糕的</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裘千丈</w:t>
        </w:r>
        <w:r w:rsidRPr="00567574">
          <w:rPr>
            <w:rFonts w:ascii="inherit" w:eastAsia="宋体" w:hAnsi="inherit" w:cs="宋体"/>
            <w:color w:val="222222"/>
            <w:kern w:val="0"/>
            <w:sz w:val="28"/>
            <w:szCs w:val="28"/>
          </w:rPr>
          <w:t>”</w:t>
        </w:r>
        <w:r w:rsidRPr="00567574">
          <w:rPr>
            <w:rFonts w:ascii="inherit" w:eastAsia="宋体" w:hAnsi="inherit" w:cs="宋体"/>
            <w:color w:val="222222"/>
            <w:kern w:val="0"/>
            <w:sz w:val="28"/>
            <w:szCs w:val="28"/>
          </w:rPr>
          <w:t>，讽刺至级。</w:t>
        </w:r>
      </w:ins>
    </w:p>
    <w:p w:rsidR="00567574" w:rsidRPr="00567574" w:rsidRDefault="00567574" w:rsidP="00567574">
      <w:pPr>
        <w:widowControl/>
        <w:shd w:val="clear" w:color="auto" w:fill="F8F8F8"/>
        <w:spacing w:after="240" w:line="414" w:lineRule="atLeast"/>
        <w:jc w:val="left"/>
        <w:textAlignment w:val="baseline"/>
        <w:outlineLvl w:val="1"/>
        <w:rPr>
          <w:ins w:id="213" w:author="Unknown"/>
          <w:rFonts w:ascii="Georgia" w:eastAsia="宋体" w:hAnsi="Georgia" w:cs="宋体"/>
          <w:b/>
          <w:bCs/>
          <w:color w:val="222222"/>
          <w:kern w:val="0"/>
          <w:sz w:val="42"/>
          <w:szCs w:val="42"/>
        </w:rPr>
      </w:pPr>
      <w:ins w:id="214" w:author="Unknown">
        <w:r w:rsidRPr="00567574">
          <w:rPr>
            <w:rFonts w:ascii="Georgia" w:eastAsia="宋体" w:hAnsi="Georgia" w:cs="宋体"/>
            <w:b/>
            <w:bCs/>
            <w:color w:val="222222"/>
            <w:kern w:val="0"/>
            <w:sz w:val="42"/>
            <w:szCs w:val="42"/>
          </w:rPr>
          <w:t>结论</w:t>
        </w:r>
      </w:ins>
    </w:p>
    <w:p w:rsidR="00567574" w:rsidRPr="00567574" w:rsidRDefault="00567574" w:rsidP="00567574">
      <w:pPr>
        <w:widowControl/>
        <w:numPr>
          <w:ilvl w:val="0"/>
          <w:numId w:val="5"/>
        </w:numPr>
        <w:shd w:val="clear" w:color="auto" w:fill="F8F8F8"/>
        <w:spacing w:line="414" w:lineRule="atLeast"/>
        <w:ind w:left="0"/>
        <w:jc w:val="left"/>
        <w:textAlignment w:val="baseline"/>
        <w:rPr>
          <w:ins w:id="215" w:author="Unknown"/>
          <w:rFonts w:ascii="inherit" w:eastAsia="宋体" w:hAnsi="inherit" w:cs="宋体"/>
          <w:color w:val="222222"/>
          <w:kern w:val="0"/>
          <w:sz w:val="28"/>
          <w:szCs w:val="28"/>
        </w:rPr>
      </w:pPr>
      <w:ins w:id="216" w:author="Unknown">
        <w:r w:rsidRPr="00567574">
          <w:rPr>
            <w:rFonts w:ascii="inherit" w:eastAsia="宋体" w:hAnsi="inherit" w:cs="宋体"/>
            <w:color w:val="222222"/>
            <w:kern w:val="0"/>
            <w:sz w:val="28"/>
            <w:szCs w:val="28"/>
          </w:rPr>
          <w:t>程序员招聘的决定权应在程序员手里，而不是</w:t>
        </w:r>
        <w:r w:rsidRPr="00567574">
          <w:rPr>
            <w:rFonts w:ascii="inherit" w:eastAsia="宋体" w:hAnsi="inherit" w:cs="宋体"/>
            <w:color w:val="222222"/>
            <w:kern w:val="0"/>
            <w:sz w:val="28"/>
            <w:szCs w:val="28"/>
          </w:rPr>
          <w:t>HR</w:t>
        </w:r>
        <w:r w:rsidRPr="00567574">
          <w:rPr>
            <w:rFonts w:ascii="inherit" w:eastAsia="宋体" w:hAnsi="inherit" w:cs="宋体"/>
            <w:color w:val="222222"/>
            <w:kern w:val="0"/>
            <w:sz w:val="28"/>
            <w:szCs w:val="28"/>
          </w:rPr>
          <w:t>；</w:t>
        </w:r>
      </w:ins>
    </w:p>
    <w:p w:rsidR="00567574" w:rsidRPr="00567574" w:rsidRDefault="00567574" w:rsidP="00567574">
      <w:pPr>
        <w:widowControl/>
        <w:numPr>
          <w:ilvl w:val="0"/>
          <w:numId w:val="5"/>
        </w:numPr>
        <w:shd w:val="clear" w:color="auto" w:fill="F8F8F8"/>
        <w:spacing w:line="414" w:lineRule="atLeast"/>
        <w:ind w:left="0"/>
        <w:jc w:val="left"/>
        <w:textAlignment w:val="baseline"/>
        <w:rPr>
          <w:ins w:id="217" w:author="Unknown"/>
          <w:rFonts w:ascii="inherit" w:eastAsia="宋体" w:hAnsi="inherit" w:cs="宋体"/>
          <w:color w:val="222222"/>
          <w:kern w:val="0"/>
          <w:sz w:val="28"/>
          <w:szCs w:val="28"/>
        </w:rPr>
      </w:pPr>
      <w:ins w:id="218" w:author="Unknown">
        <w:r w:rsidRPr="00567574">
          <w:rPr>
            <w:rFonts w:ascii="inherit" w:eastAsia="宋体" w:hAnsi="inherit" w:cs="宋体"/>
            <w:color w:val="222222"/>
            <w:kern w:val="0"/>
            <w:sz w:val="28"/>
            <w:szCs w:val="28"/>
          </w:rPr>
          <w:t>优秀的程序员往往需要至少同样优秀的程序员去发现；</w:t>
        </w:r>
      </w:ins>
    </w:p>
    <w:p w:rsidR="00567574" w:rsidRPr="00567574" w:rsidRDefault="00567574" w:rsidP="00567574">
      <w:pPr>
        <w:widowControl/>
        <w:numPr>
          <w:ilvl w:val="0"/>
          <w:numId w:val="5"/>
        </w:numPr>
        <w:shd w:val="clear" w:color="auto" w:fill="F8F8F8"/>
        <w:spacing w:line="414" w:lineRule="atLeast"/>
        <w:ind w:left="0"/>
        <w:jc w:val="left"/>
        <w:textAlignment w:val="baseline"/>
        <w:rPr>
          <w:ins w:id="219" w:author="Unknown"/>
          <w:rFonts w:ascii="inherit" w:eastAsia="宋体" w:hAnsi="inherit" w:cs="宋体"/>
          <w:color w:val="222222"/>
          <w:kern w:val="0"/>
          <w:sz w:val="28"/>
          <w:szCs w:val="28"/>
        </w:rPr>
      </w:pPr>
      <w:ins w:id="220" w:author="Unknown">
        <w:r w:rsidRPr="00567574">
          <w:rPr>
            <w:rFonts w:ascii="inherit" w:eastAsia="宋体" w:hAnsi="inherit" w:cs="宋体"/>
            <w:color w:val="222222"/>
            <w:kern w:val="0"/>
            <w:sz w:val="28"/>
            <w:szCs w:val="28"/>
          </w:rPr>
          <w:t>复杂的算法题目是一种很糟糕的考察程序员的方式；</w:t>
        </w:r>
      </w:ins>
    </w:p>
    <w:p w:rsidR="00567574" w:rsidRPr="00567574" w:rsidRDefault="00567574" w:rsidP="00567574">
      <w:pPr>
        <w:widowControl/>
        <w:numPr>
          <w:ilvl w:val="0"/>
          <w:numId w:val="5"/>
        </w:numPr>
        <w:shd w:val="clear" w:color="auto" w:fill="F8F8F8"/>
        <w:spacing w:line="414" w:lineRule="atLeast"/>
        <w:ind w:left="0"/>
        <w:jc w:val="left"/>
        <w:textAlignment w:val="baseline"/>
        <w:rPr>
          <w:ins w:id="221" w:author="Unknown"/>
          <w:rFonts w:ascii="inherit" w:eastAsia="宋体" w:hAnsi="inherit" w:cs="宋体"/>
          <w:color w:val="222222"/>
          <w:kern w:val="0"/>
          <w:sz w:val="28"/>
          <w:szCs w:val="28"/>
        </w:rPr>
      </w:pPr>
      <w:ins w:id="222" w:author="Unknown">
        <w:r w:rsidRPr="00567574">
          <w:rPr>
            <w:rFonts w:ascii="inherit" w:eastAsia="宋体" w:hAnsi="inherit" w:cs="宋体"/>
            <w:color w:val="222222"/>
            <w:kern w:val="0"/>
            <w:sz w:val="28"/>
            <w:szCs w:val="28"/>
          </w:rPr>
          <w:t>面试官应当去自己出题，而不是去网上搜现成的题目；</w:t>
        </w:r>
      </w:ins>
    </w:p>
    <w:p w:rsidR="00567574" w:rsidRPr="00567574" w:rsidRDefault="00567574" w:rsidP="00567574">
      <w:pPr>
        <w:widowControl/>
        <w:numPr>
          <w:ilvl w:val="0"/>
          <w:numId w:val="5"/>
        </w:numPr>
        <w:shd w:val="clear" w:color="auto" w:fill="F8F8F8"/>
        <w:spacing w:line="414" w:lineRule="atLeast"/>
        <w:ind w:left="0"/>
        <w:jc w:val="left"/>
        <w:textAlignment w:val="baseline"/>
        <w:rPr>
          <w:ins w:id="223" w:author="Unknown"/>
          <w:rFonts w:ascii="inherit" w:eastAsia="宋体" w:hAnsi="inherit" w:cs="宋体"/>
          <w:color w:val="222222"/>
          <w:kern w:val="0"/>
          <w:sz w:val="28"/>
          <w:szCs w:val="28"/>
        </w:rPr>
      </w:pPr>
      <w:ins w:id="224" w:author="Unknown">
        <w:r w:rsidRPr="00567574">
          <w:rPr>
            <w:rFonts w:ascii="inherit" w:eastAsia="宋体" w:hAnsi="inherit" w:cs="宋体"/>
            <w:color w:val="222222"/>
            <w:kern w:val="0"/>
            <w:sz w:val="28"/>
            <w:szCs w:val="28"/>
          </w:rPr>
          <w:t>面试官（以及公司）应该投入大量时间在程序员面试的题目，从而拒绝鱼目混珠，保证招聘质量。</w:t>
        </w:r>
      </w:ins>
    </w:p>
    <w:p w:rsidR="00C2524E" w:rsidRPr="00567574" w:rsidRDefault="00567574" w:rsidP="00567574">
      <w:pPr>
        <w:widowControl/>
        <w:shd w:val="clear" w:color="auto" w:fill="F8F8F8"/>
        <w:spacing w:after="360" w:line="414" w:lineRule="atLeast"/>
        <w:jc w:val="left"/>
        <w:textAlignment w:val="baseline"/>
        <w:rPr>
          <w:rFonts w:ascii="inherit" w:eastAsia="宋体" w:hAnsi="inherit" w:cs="宋体"/>
          <w:color w:val="222222"/>
          <w:kern w:val="0"/>
          <w:sz w:val="28"/>
          <w:szCs w:val="28"/>
        </w:rPr>
      </w:pPr>
      <w:ins w:id="225" w:author="Unknown">
        <w:r w:rsidRPr="00567574">
          <w:rPr>
            <w:rFonts w:ascii="inherit" w:eastAsia="宋体" w:hAnsi="inherit" w:cs="宋体"/>
            <w:color w:val="222222"/>
            <w:kern w:val="0"/>
            <w:sz w:val="28"/>
            <w:szCs w:val="28"/>
          </w:rPr>
          <w:t>以上。</w:t>
        </w:r>
      </w:ins>
      <w:bookmarkStart w:id="226" w:name="_GoBack"/>
      <w:bookmarkEnd w:id="226"/>
    </w:p>
    <w:sectPr w:rsidR="00C2524E" w:rsidRPr="00567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0E11"/>
    <w:multiLevelType w:val="multilevel"/>
    <w:tmpl w:val="9306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3F081F"/>
    <w:multiLevelType w:val="multilevel"/>
    <w:tmpl w:val="68F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6E2019"/>
    <w:multiLevelType w:val="multilevel"/>
    <w:tmpl w:val="2000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C57AC1"/>
    <w:multiLevelType w:val="multilevel"/>
    <w:tmpl w:val="17B0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002EE"/>
    <w:multiLevelType w:val="multilevel"/>
    <w:tmpl w:val="27AC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FCD"/>
    <w:rsid w:val="00201FCD"/>
    <w:rsid w:val="00567574"/>
    <w:rsid w:val="00C2524E"/>
    <w:rsid w:val="00EC7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75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675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757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675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7574"/>
    <w:rPr>
      <w:rFonts w:ascii="宋体" w:eastAsia="宋体" w:hAnsi="宋体" w:cs="宋体"/>
      <w:b/>
      <w:bCs/>
      <w:kern w:val="36"/>
      <w:sz w:val="48"/>
      <w:szCs w:val="48"/>
    </w:rPr>
  </w:style>
  <w:style w:type="character" w:customStyle="1" w:styleId="2Char">
    <w:name w:val="标题 2 Char"/>
    <w:basedOn w:val="a0"/>
    <w:link w:val="2"/>
    <w:uiPriority w:val="9"/>
    <w:rsid w:val="00567574"/>
    <w:rPr>
      <w:rFonts w:ascii="宋体" w:eastAsia="宋体" w:hAnsi="宋体" w:cs="宋体"/>
      <w:b/>
      <w:bCs/>
      <w:kern w:val="0"/>
      <w:sz w:val="36"/>
      <w:szCs w:val="36"/>
    </w:rPr>
  </w:style>
  <w:style w:type="character" w:customStyle="1" w:styleId="3Char">
    <w:name w:val="标题 3 Char"/>
    <w:basedOn w:val="a0"/>
    <w:link w:val="3"/>
    <w:uiPriority w:val="9"/>
    <w:rsid w:val="00567574"/>
    <w:rPr>
      <w:rFonts w:ascii="宋体" w:eastAsia="宋体" w:hAnsi="宋体" w:cs="宋体"/>
      <w:b/>
      <w:bCs/>
      <w:kern w:val="0"/>
      <w:sz w:val="27"/>
      <w:szCs w:val="27"/>
    </w:rPr>
  </w:style>
  <w:style w:type="character" w:customStyle="1" w:styleId="4Char">
    <w:name w:val="标题 4 Char"/>
    <w:basedOn w:val="a0"/>
    <w:link w:val="4"/>
    <w:uiPriority w:val="9"/>
    <w:rsid w:val="00567574"/>
    <w:rPr>
      <w:rFonts w:ascii="宋体" w:eastAsia="宋体" w:hAnsi="宋体" w:cs="宋体"/>
      <w:b/>
      <w:bCs/>
      <w:kern w:val="0"/>
      <w:sz w:val="24"/>
      <w:szCs w:val="24"/>
    </w:rPr>
  </w:style>
  <w:style w:type="paragraph" w:customStyle="1" w:styleId="meta">
    <w:name w:val="meta"/>
    <w:basedOn w:val="a"/>
    <w:rsid w:val="0056757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7574"/>
  </w:style>
  <w:style w:type="character" w:styleId="a3">
    <w:name w:val="Hyperlink"/>
    <w:basedOn w:val="a0"/>
    <w:uiPriority w:val="99"/>
    <w:semiHidden/>
    <w:unhideWhenUsed/>
    <w:rsid w:val="00567574"/>
    <w:rPr>
      <w:color w:val="0000FF"/>
      <w:u w:val="single"/>
    </w:rPr>
  </w:style>
  <w:style w:type="paragraph" w:styleId="a4">
    <w:name w:val="Normal (Web)"/>
    <w:basedOn w:val="a"/>
    <w:uiPriority w:val="99"/>
    <w:semiHidden/>
    <w:unhideWhenUsed/>
    <w:rsid w:val="005675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67574"/>
    <w:rPr>
      <w:b/>
      <w:bCs/>
    </w:rPr>
  </w:style>
  <w:style w:type="paragraph" w:styleId="HTML">
    <w:name w:val="HTML Preformatted"/>
    <w:basedOn w:val="a"/>
    <w:link w:val="HTMLChar"/>
    <w:uiPriority w:val="99"/>
    <w:unhideWhenUsed/>
    <w:rsid w:val="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7574"/>
    <w:rPr>
      <w:rFonts w:ascii="宋体" w:eastAsia="宋体" w:hAnsi="宋体" w:cs="宋体"/>
      <w:kern w:val="0"/>
      <w:sz w:val="24"/>
      <w:szCs w:val="24"/>
    </w:rPr>
  </w:style>
  <w:style w:type="character" w:customStyle="1" w:styleId="line-number">
    <w:name w:val="line-number"/>
    <w:basedOn w:val="a0"/>
    <w:rsid w:val="00567574"/>
  </w:style>
  <w:style w:type="character" w:styleId="HTML0">
    <w:name w:val="HTML Code"/>
    <w:basedOn w:val="a0"/>
    <w:uiPriority w:val="99"/>
    <w:semiHidden/>
    <w:unhideWhenUsed/>
    <w:rsid w:val="00567574"/>
    <w:rPr>
      <w:rFonts w:ascii="宋体" w:eastAsia="宋体" w:hAnsi="宋体" w:cs="宋体"/>
      <w:sz w:val="24"/>
      <w:szCs w:val="24"/>
    </w:rPr>
  </w:style>
  <w:style w:type="character" w:customStyle="1" w:styleId="line">
    <w:name w:val="line"/>
    <w:basedOn w:val="a0"/>
    <w:rsid w:val="00567574"/>
  </w:style>
  <w:style w:type="character" w:customStyle="1" w:styleId="cp">
    <w:name w:val="cp"/>
    <w:basedOn w:val="a0"/>
    <w:rsid w:val="00567574"/>
  </w:style>
  <w:style w:type="character" w:customStyle="1" w:styleId="kt">
    <w:name w:val="kt"/>
    <w:basedOn w:val="a0"/>
    <w:rsid w:val="00567574"/>
  </w:style>
  <w:style w:type="character" w:customStyle="1" w:styleId="nf">
    <w:name w:val="nf"/>
    <w:basedOn w:val="a0"/>
    <w:rsid w:val="00567574"/>
  </w:style>
  <w:style w:type="character" w:customStyle="1" w:styleId="p">
    <w:name w:val="p"/>
    <w:basedOn w:val="a0"/>
    <w:rsid w:val="00567574"/>
  </w:style>
  <w:style w:type="character" w:customStyle="1" w:styleId="n">
    <w:name w:val="n"/>
    <w:basedOn w:val="a0"/>
    <w:rsid w:val="00567574"/>
  </w:style>
  <w:style w:type="character" w:customStyle="1" w:styleId="o">
    <w:name w:val="o"/>
    <w:basedOn w:val="a0"/>
    <w:rsid w:val="00567574"/>
  </w:style>
  <w:style w:type="character" w:customStyle="1" w:styleId="sc">
    <w:name w:val="sc"/>
    <w:basedOn w:val="a0"/>
    <w:rsid w:val="00567574"/>
  </w:style>
  <w:style w:type="character" w:customStyle="1" w:styleId="s">
    <w:name w:val="s"/>
    <w:basedOn w:val="a0"/>
    <w:rsid w:val="00567574"/>
  </w:style>
  <w:style w:type="character" w:customStyle="1" w:styleId="se">
    <w:name w:val="se"/>
    <w:basedOn w:val="a0"/>
    <w:rsid w:val="00567574"/>
  </w:style>
  <w:style w:type="character" w:customStyle="1" w:styleId="mi">
    <w:name w:val="mi"/>
    <w:basedOn w:val="a0"/>
    <w:rsid w:val="00567574"/>
  </w:style>
  <w:style w:type="character" w:customStyle="1" w:styleId="k">
    <w:name w:val="k"/>
    <w:basedOn w:val="a0"/>
    <w:rsid w:val="00567574"/>
  </w:style>
  <w:style w:type="character" w:customStyle="1" w:styleId="err">
    <w:name w:val="err"/>
    <w:basedOn w:val="a0"/>
    <w:rsid w:val="00567574"/>
  </w:style>
  <w:style w:type="paragraph" w:styleId="a6">
    <w:name w:val="Balloon Text"/>
    <w:basedOn w:val="a"/>
    <w:link w:val="Char"/>
    <w:uiPriority w:val="99"/>
    <w:semiHidden/>
    <w:unhideWhenUsed/>
    <w:rsid w:val="00567574"/>
    <w:rPr>
      <w:sz w:val="18"/>
      <w:szCs w:val="18"/>
    </w:rPr>
  </w:style>
  <w:style w:type="character" w:customStyle="1" w:styleId="Char">
    <w:name w:val="批注框文本 Char"/>
    <w:basedOn w:val="a0"/>
    <w:link w:val="a6"/>
    <w:uiPriority w:val="99"/>
    <w:semiHidden/>
    <w:rsid w:val="005675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75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675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757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675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7574"/>
    <w:rPr>
      <w:rFonts w:ascii="宋体" w:eastAsia="宋体" w:hAnsi="宋体" w:cs="宋体"/>
      <w:b/>
      <w:bCs/>
      <w:kern w:val="36"/>
      <w:sz w:val="48"/>
      <w:szCs w:val="48"/>
    </w:rPr>
  </w:style>
  <w:style w:type="character" w:customStyle="1" w:styleId="2Char">
    <w:name w:val="标题 2 Char"/>
    <w:basedOn w:val="a0"/>
    <w:link w:val="2"/>
    <w:uiPriority w:val="9"/>
    <w:rsid w:val="00567574"/>
    <w:rPr>
      <w:rFonts w:ascii="宋体" w:eastAsia="宋体" w:hAnsi="宋体" w:cs="宋体"/>
      <w:b/>
      <w:bCs/>
      <w:kern w:val="0"/>
      <w:sz w:val="36"/>
      <w:szCs w:val="36"/>
    </w:rPr>
  </w:style>
  <w:style w:type="character" w:customStyle="1" w:styleId="3Char">
    <w:name w:val="标题 3 Char"/>
    <w:basedOn w:val="a0"/>
    <w:link w:val="3"/>
    <w:uiPriority w:val="9"/>
    <w:rsid w:val="00567574"/>
    <w:rPr>
      <w:rFonts w:ascii="宋体" w:eastAsia="宋体" w:hAnsi="宋体" w:cs="宋体"/>
      <w:b/>
      <w:bCs/>
      <w:kern w:val="0"/>
      <w:sz w:val="27"/>
      <w:szCs w:val="27"/>
    </w:rPr>
  </w:style>
  <w:style w:type="character" w:customStyle="1" w:styleId="4Char">
    <w:name w:val="标题 4 Char"/>
    <w:basedOn w:val="a0"/>
    <w:link w:val="4"/>
    <w:uiPriority w:val="9"/>
    <w:rsid w:val="00567574"/>
    <w:rPr>
      <w:rFonts w:ascii="宋体" w:eastAsia="宋体" w:hAnsi="宋体" w:cs="宋体"/>
      <w:b/>
      <w:bCs/>
      <w:kern w:val="0"/>
      <w:sz w:val="24"/>
      <w:szCs w:val="24"/>
    </w:rPr>
  </w:style>
  <w:style w:type="paragraph" w:customStyle="1" w:styleId="meta">
    <w:name w:val="meta"/>
    <w:basedOn w:val="a"/>
    <w:rsid w:val="0056757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7574"/>
  </w:style>
  <w:style w:type="character" w:styleId="a3">
    <w:name w:val="Hyperlink"/>
    <w:basedOn w:val="a0"/>
    <w:uiPriority w:val="99"/>
    <w:semiHidden/>
    <w:unhideWhenUsed/>
    <w:rsid w:val="00567574"/>
    <w:rPr>
      <w:color w:val="0000FF"/>
      <w:u w:val="single"/>
    </w:rPr>
  </w:style>
  <w:style w:type="paragraph" w:styleId="a4">
    <w:name w:val="Normal (Web)"/>
    <w:basedOn w:val="a"/>
    <w:uiPriority w:val="99"/>
    <w:semiHidden/>
    <w:unhideWhenUsed/>
    <w:rsid w:val="005675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67574"/>
    <w:rPr>
      <w:b/>
      <w:bCs/>
    </w:rPr>
  </w:style>
  <w:style w:type="paragraph" w:styleId="HTML">
    <w:name w:val="HTML Preformatted"/>
    <w:basedOn w:val="a"/>
    <w:link w:val="HTMLChar"/>
    <w:uiPriority w:val="99"/>
    <w:unhideWhenUsed/>
    <w:rsid w:val="0056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7574"/>
    <w:rPr>
      <w:rFonts w:ascii="宋体" w:eastAsia="宋体" w:hAnsi="宋体" w:cs="宋体"/>
      <w:kern w:val="0"/>
      <w:sz w:val="24"/>
      <w:szCs w:val="24"/>
    </w:rPr>
  </w:style>
  <w:style w:type="character" w:customStyle="1" w:styleId="line-number">
    <w:name w:val="line-number"/>
    <w:basedOn w:val="a0"/>
    <w:rsid w:val="00567574"/>
  </w:style>
  <w:style w:type="character" w:styleId="HTML0">
    <w:name w:val="HTML Code"/>
    <w:basedOn w:val="a0"/>
    <w:uiPriority w:val="99"/>
    <w:semiHidden/>
    <w:unhideWhenUsed/>
    <w:rsid w:val="00567574"/>
    <w:rPr>
      <w:rFonts w:ascii="宋体" w:eastAsia="宋体" w:hAnsi="宋体" w:cs="宋体"/>
      <w:sz w:val="24"/>
      <w:szCs w:val="24"/>
    </w:rPr>
  </w:style>
  <w:style w:type="character" w:customStyle="1" w:styleId="line">
    <w:name w:val="line"/>
    <w:basedOn w:val="a0"/>
    <w:rsid w:val="00567574"/>
  </w:style>
  <w:style w:type="character" w:customStyle="1" w:styleId="cp">
    <w:name w:val="cp"/>
    <w:basedOn w:val="a0"/>
    <w:rsid w:val="00567574"/>
  </w:style>
  <w:style w:type="character" w:customStyle="1" w:styleId="kt">
    <w:name w:val="kt"/>
    <w:basedOn w:val="a0"/>
    <w:rsid w:val="00567574"/>
  </w:style>
  <w:style w:type="character" w:customStyle="1" w:styleId="nf">
    <w:name w:val="nf"/>
    <w:basedOn w:val="a0"/>
    <w:rsid w:val="00567574"/>
  </w:style>
  <w:style w:type="character" w:customStyle="1" w:styleId="p">
    <w:name w:val="p"/>
    <w:basedOn w:val="a0"/>
    <w:rsid w:val="00567574"/>
  </w:style>
  <w:style w:type="character" w:customStyle="1" w:styleId="n">
    <w:name w:val="n"/>
    <w:basedOn w:val="a0"/>
    <w:rsid w:val="00567574"/>
  </w:style>
  <w:style w:type="character" w:customStyle="1" w:styleId="o">
    <w:name w:val="o"/>
    <w:basedOn w:val="a0"/>
    <w:rsid w:val="00567574"/>
  </w:style>
  <w:style w:type="character" w:customStyle="1" w:styleId="sc">
    <w:name w:val="sc"/>
    <w:basedOn w:val="a0"/>
    <w:rsid w:val="00567574"/>
  </w:style>
  <w:style w:type="character" w:customStyle="1" w:styleId="s">
    <w:name w:val="s"/>
    <w:basedOn w:val="a0"/>
    <w:rsid w:val="00567574"/>
  </w:style>
  <w:style w:type="character" w:customStyle="1" w:styleId="se">
    <w:name w:val="se"/>
    <w:basedOn w:val="a0"/>
    <w:rsid w:val="00567574"/>
  </w:style>
  <w:style w:type="character" w:customStyle="1" w:styleId="mi">
    <w:name w:val="mi"/>
    <w:basedOn w:val="a0"/>
    <w:rsid w:val="00567574"/>
  </w:style>
  <w:style w:type="character" w:customStyle="1" w:styleId="k">
    <w:name w:val="k"/>
    <w:basedOn w:val="a0"/>
    <w:rsid w:val="00567574"/>
  </w:style>
  <w:style w:type="character" w:customStyle="1" w:styleId="err">
    <w:name w:val="err"/>
    <w:basedOn w:val="a0"/>
    <w:rsid w:val="00567574"/>
  </w:style>
  <w:style w:type="paragraph" w:styleId="a6">
    <w:name w:val="Balloon Text"/>
    <w:basedOn w:val="a"/>
    <w:link w:val="Char"/>
    <w:uiPriority w:val="99"/>
    <w:semiHidden/>
    <w:unhideWhenUsed/>
    <w:rsid w:val="00567574"/>
    <w:rPr>
      <w:sz w:val="18"/>
      <w:szCs w:val="18"/>
    </w:rPr>
  </w:style>
  <w:style w:type="character" w:customStyle="1" w:styleId="Char">
    <w:name w:val="批注框文本 Char"/>
    <w:basedOn w:val="a0"/>
    <w:link w:val="a6"/>
    <w:uiPriority w:val="99"/>
    <w:semiHidden/>
    <w:rsid w:val="005675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1764">
      <w:bodyDiv w:val="1"/>
      <w:marLeft w:val="0"/>
      <w:marRight w:val="0"/>
      <w:marTop w:val="0"/>
      <w:marBottom w:val="0"/>
      <w:divBdr>
        <w:top w:val="none" w:sz="0" w:space="0" w:color="auto"/>
        <w:left w:val="none" w:sz="0" w:space="0" w:color="auto"/>
        <w:bottom w:val="none" w:sz="0" w:space="0" w:color="auto"/>
        <w:right w:val="none" w:sz="0" w:space="0" w:color="auto"/>
      </w:divBdr>
      <w:divsChild>
        <w:div w:id="89161040">
          <w:marLeft w:val="0"/>
          <w:marRight w:val="0"/>
          <w:marTop w:val="0"/>
          <w:marBottom w:val="0"/>
          <w:divBdr>
            <w:top w:val="none" w:sz="0" w:space="0" w:color="auto"/>
            <w:left w:val="none" w:sz="0" w:space="0" w:color="auto"/>
            <w:bottom w:val="none" w:sz="0" w:space="0" w:color="auto"/>
            <w:right w:val="none" w:sz="0" w:space="0" w:color="auto"/>
          </w:divBdr>
          <w:divsChild>
            <w:div w:id="1654479725">
              <w:blockQuote w:val="1"/>
              <w:marLeft w:val="0"/>
              <w:marRight w:val="0"/>
              <w:marTop w:val="0"/>
              <w:marBottom w:val="360"/>
              <w:divBdr>
                <w:top w:val="none" w:sz="0" w:space="0" w:color="auto"/>
                <w:left w:val="single" w:sz="24" w:space="18" w:color="auto"/>
                <w:bottom w:val="none" w:sz="0" w:space="0" w:color="auto"/>
                <w:right w:val="none" w:sz="0" w:space="0" w:color="auto"/>
              </w:divBdr>
            </w:div>
            <w:div w:id="2034530788">
              <w:blockQuote w:val="1"/>
              <w:marLeft w:val="0"/>
              <w:marRight w:val="0"/>
              <w:marTop w:val="0"/>
              <w:marBottom w:val="360"/>
              <w:divBdr>
                <w:top w:val="none" w:sz="0" w:space="0" w:color="auto"/>
                <w:left w:val="single" w:sz="24" w:space="18" w:color="auto"/>
                <w:bottom w:val="none" w:sz="0" w:space="0" w:color="auto"/>
                <w:right w:val="none" w:sz="0" w:space="0" w:color="auto"/>
              </w:divBdr>
            </w:div>
            <w:div w:id="1112361721">
              <w:blockQuote w:val="1"/>
              <w:marLeft w:val="0"/>
              <w:marRight w:val="0"/>
              <w:marTop w:val="0"/>
              <w:marBottom w:val="360"/>
              <w:divBdr>
                <w:top w:val="none" w:sz="0" w:space="0" w:color="auto"/>
                <w:left w:val="single" w:sz="24" w:space="18" w:color="auto"/>
                <w:bottom w:val="none" w:sz="0" w:space="0" w:color="auto"/>
                <w:right w:val="none" w:sz="0" w:space="0" w:color="auto"/>
              </w:divBdr>
            </w:div>
            <w:div w:id="1136066635">
              <w:blockQuote w:val="1"/>
              <w:marLeft w:val="0"/>
              <w:marRight w:val="0"/>
              <w:marTop w:val="0"/>
              <w:marBottom w:val="360"/>
              <w:divBdr>
                <w:top w:val="none" w:sz="0" w:space="0" w:color="auto"/>
                <w:left w:val="single" w:sz="24" w:space="18" w:color="auto"/>
                <w:bottom w:val="none" w:sz="0" w:space="0" w:color="auto"/>
                <w:right w:val="none" w:sz="0" w:space="0" w:color="auto"/>
              </w:divBdr>
            </w:div>
            <w:div w:id="1345667256">
              <w:blockQuote w:val="1"/>
              <w:marLeft w:val="0"/>
              <w:marRight w:val="0"/>
              <w:marTop w:val="0"/>
              <w:marBottom w:val="360"/>
              <w:divBdr>
                <w:top w:val="none" w:sz="0" w:space="0" w:color="auto"/>
                <w:left w:val="single" w:sz="24" w:space="18" w:color="auto"/>
                <w:bottom w:val="none" w:sz="0" w:space="0" w:color="auto"/>
                <w:right w:val="none" w:sz="0" w:space="0" w:color="auto"/>
              </w:divBdr>
            </w:div>
            <w:div w:id="1770201208">
              <w:blockQuote w:val="1"/>
              <w:marLeft w:val="0"/>
              <w:marRight w:val="0"/>
              <w:marTop w:val="0"/>
              <w:marBottom w:val="360"/>
              <w:divBdr>
                <w:top w:val="none" w:sz="0" w:space="0" w:color="auto"/>
                <w:left w:val="single" w:sz="24" w:space="18" w:color="auto"/>
                <w:bottom w:val="none" w:sz="0" w:space="0" w:color="auto"/>
                <w:right w:val="none" w:sz="0" w:space="0" w:color="auto"/>
              </w:divBdr>
            </w:div>
            <w:div w:id="580797249">
              <w:blockQuote w:val="1"/>
              <w:marLeft w:val="0"/>
              <w:marRight w:val="0"/>
              <w:marTop w:val="0"/>
              <w:marBottom w:val="360"/>
              <w:divBdr>
                <w:top w:val="none" w:sz="0" w:space="0" w:color="auto"/>
                <w:left w:val="single" w:sz="24" w:space="18" w:color="auto"/>
                <w:bottom w:val="none" w:sz="0" w:space="0" w:color="auto"/>
                <w:right w:val="none" w:sz="0" w:space="0" w:color="auto"/>
              </w:divBdr>
            </w:div>
            <w:div w:id="921842117">
              <w:blockQuote w:val="1"/>
              <w:marLeft w:val="0"/>
              <w:marRight w:val="0"/>
              <w:marTop w:val="0"/>
              <w:marBottom w:val="360"/>
              <w:divBdr>
                <w:top w:val="none" w:sz="0" w:space="0" w:color="auto"/>
                <w:left w:val="single" w:sz="24" w:space="18" w:color="auto"/>
                <w:bottom w:val="none" w:sz="0" w:space="0" w:color="auto"/>
                <w:right w:val="none" w:sz="0" w:space="0" w:color="auto"/>
              </w:divBdr>
            </w:div>
            <w:div w:id="1586065558">
              <w:blockQuote w:val="1"/>
              <w:marLeft w:val="0"/>
              <w:marRight w:val="0"/>
              <w:marTop w:val="0"/>
              <w:marBottom w:val="360"/>
              <w:divBdr>
                <w:top w:val="none" w:sz="0" w:space="0" w:color="auto"/>
                <w:left w:val="single" w:sz="24" w:space="18" w:color="auto"/>
                <w:bottom w:val="none" w:sz="0" w:space="0" w:color="auto"/>
                <w:right w:val="none" w:sz="0" w:space="0" w:color="auto"/>
              </w:divBdr>
            </w:div>
            <w:div w:id="1506241926">
              <w:blockQuote w:val="1"/>
              <w:marLeft w:val="0"/>
              <w:marRight w:val="0"/>
              <w:marTop w:val="0"/>
              <w:marBottom w:val="360"/>
              <w:divBdr>
                <w:top w:val="none" w:sz="0" w:space="0" w:color="auto"/>
                <w:left w:val="single" w:sz="24" w:space="18" w:color="auto"/>
                <w:bottom w:val="none" w:sz="0" w:space="0" w:color="auto"/>
                <w:right w:val="none" w:sz="0" w:space="0" w:color="auto"/>
              </w:divBdr>
            </w:div>
            <w:div w:id="1150906931">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1400</Words>
  <Characters>7981</Characters>
  <Application>Microsoft Office Word</Application>
  <DocSecurity>0</DocSecurity>
  <Lines>66</Lines>
  <Paragraphs>18</Paragraphs>
  <ScaleCrop>false</ScaleCrop>
  <Company>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2015-06-30T12:41:00Z</dcterms:created>
  <dcterms:modified xsi:type="dcterms:W3CDTF">2015-06-30T12:42:00Z</dcterms:modified>
</cp:coreProperties>
</file>